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8640"/>
      </w:tblGrid>
      <w:tr w:rsidR="00204178" w:rsidRPr="00204178" w:rsidTr="00204178">
        <w:trPr>
          <w:trHeight w:val="1110"/>
          <w:tblCellSpacing w:w="0" w:type="dxa"/>
        </w:trPr>
        <w:tc>
          <w:tcPr>
            <w:tcW w:w="0" w:type="auto"/>
            <w:hideMark/>
          </w:tcPr>
          <w:tbl>
            <w:tblPr>
              <w:tblW w:w="5000" w:type="pct"/>
              <w:tblCellSpacing w:w="0" w:type="dxa"/>
              <w:tblCellMar>
                <w:left w:w="0" w:type="dxa"/>
                <w:right w:w="0" w:type="dxa"/>
              </w:tblCellMar>
              <w:tblLook w:val="04A0"/>
            </w:tblPr>
            <w:tblGrid>
              <w:gridCol w:w="8640"/>
            </w:tblGrid>
            <w:tr w:rsidR="00204178" w:rsidRPr="00204178">
              <w:trPr>
                <w:tblCellSpacing w:w="0" w:type="dxa"/>
              </w:trPr>
              <w:tc>
                <w:tcPr>
                  <w:tcW w:w="0" w:type="auto"/>
                  <w:vAlign w:val="center"/>
                  <w:hideMark/>
                </w:tcPr>
                <w:p w:rsidR="00204178" w:rsidRPr="00204178" w:rsidRDefault="00204178" w:rsidP="00204178">
                  <w:pPr>
                    <w:spacing w:before="100" w:beforeAutospacing="1" w:after="100" w:afterAutospacing="1" w:line="240" w:lineRule="auto"/>
                    <w:jc w:val="center"/>
                    <w:rPr>
                      <w:rFonts w:ascii="Times New Roman" w:eastAsia="Times New Roman" w:hAnsi="Times New Roman" w:cs="Times New Roman"/>
                      <w:sz w:val="24"/>
                      <w:szCs w:val="24"/>
                    </w:rPr>
                  </w:pPr>
                  <w:r w:rsidRPr="00204178">
                    <w:rPr>
                      <w:rFonts w:ascii="宋体" w:eastAsia="宋体" w:hAnsi="宋体" w:cs="宋体" w:hint="eastAsia"/>
                      <w:b/>
                      <w:bCs/>
                      <w:sz w:val="24"/>
                      <w:szCs w:val="24"/>
                    </w:rPr>
                    <w:t>编写自己的</w:t>
                  </w:r>
                  <w:r w:rsidRPr="00204178">
                    <w:rPr>
                      <w:rFonts w:ascii="Times New Roman" w:eastAsia="Times New Roman" w:hAnsi="Times New Roman" w:cs="Times New Roman"/>
                      <w:b/>
                      <w:bCs/>
                      <w:sz w:val="24"/>
                      <w:szCs w:val="24"/>
                    </w:rPr>
                    <w:t>"IDE"</w:t>
                  </w:r>
                  <w:r w:rsidRPr="00204178">
                    <w:rPr>
                      <w:rFonts w:ascii="Times New Roman" w:eastAsia="Times New Roman" w:hAnsi="Times New Roman" w:cs="Times New Roman"/>
                      <w:sz w:val="24"/>
                      <w:szCs w:val="24"/>
                    </w:rPr>
                    <w:br/>
                    <w:t xml:space="preserve">-- </w:t>
                  </w:r>
                  <w:r w:rsidRPr="00204178">
                    <w:rPr>
                      <w:rFonts w:ascii="宋体" w:eastAsia="宋体" w:hAnsi="宋体" w:cs="宋体"/>
                      <w:sz w:val="24"/>
                      <w:szCs w:val="24"/>
                    </w:rPr>
                    <w:t>如何在图形界面中实时捕获控制台程序的标准输出</w:t>
                  </w:r>
                  <w:r w:rsidRPr="00204178">
                    <w:rPr>
                      <w:rFonts w:ascii="Times New Roman" w:eastAsia="Times New Roman" w:hAnsi="Times New Roman" w:cs="Times New Roman"/>
                      <w:sz w:val="24"/>
                      <w:szCs w:val="24"/>
                    </w:rPr>
                    <w:br/>
                  </w:r>
                  <w:r w:rsidRPr="00204178">
                    <w:rPr>
                      <w:rFonts w:ascii="Times New Roman" w:eastAsia="Times New Roman" w:hAnsi="Times New Roman" w:cs="Times New Roman"/>
                      <w:sz w:val="24"/>
                      <w:szCs w:val="24"/>
                    </w:rPr>
                    <w:br/>
                  </w:r>
                  <w:r w:rsidRPr="00204178">
                    <w:rPr>
                      <w:rFonts w:ascii="宋体" w:eastAsia="宋体" w:hAnsi="宋体" w:cs="宋体"/>
                      <w:sz w:val="24"/>
                      <w:szCs w:val="24"/>
                    </w:rPr>
                    <w:t>作者：王咏刚</w:t>
                  </w:r>
                </w:p>
                <w:p w:rsidR="00204178" w:rsidRPr="00204178" w:rsidRDefault="00204178" w:rsidP="00204178">
                  <w:pPr>
                    <w:spacing w:before="100" w:beforeAutospacing="1" w:after="100" w:afterAutospacing="1" w:line="240" w:lineRule="auto"/>
                    <w:rPr>
                      <w:rFonts w:ascii="Times New Roman" w:eastAsia="Times New Roman" w:hAnsi="Times New Roman" w:cs="Times New Roman"/>
                      <w:sz w:val="24"/>
                      <w:szCs w:val="24"/>
                    </w:rPr>
                  </w:pPr>
                  <w:r w:rsidRPr="00204178">
                    <w:rPr>
                      <w:rFonts w:ascii="宋体" w:eastAsia="宋体" w:hAnsi="宋体" w:cs="宋体"/>
                      <w:sz w:val="24"/>
                      <w:szCs w:val="24"/>
                    </w:rPr>
                    <w:t>本文出处：</w:t>
                  </w:r>
                  <w:r w:rsidRPr="00204178">
                    <w:rPr>
                      <w:rFonts w:ascii="Times New Roman" w:eastAsia="Times New Roman" w:hAnsi="Times New Roman" w:cs="Times New Roman"/>
                      <w:sz w:val="24"/>
                      <w:szCs w:val="24"/>
                    </w:rPr>
                    <w:fldChar w:fldCharType="begin"/>
                  </w:r>
                  <w:r w:rsidRPr="00204178">
                    <w:rPr>
                      <w:rFonts w:ascii="Times New Roman" w:eastAsia="Times New Roman" w:hAnsi="Times New Roman" w:cs="Times New Roman"/>
                      <w:sz w:val="24"/>
                      <w:szCs w:val="24"/>
                    </w:rPr>
                    <w:instrText xml:space="preserve"> HYPERLINK "http://www.contextfree.net/wangyg/tech/myIDE.htm" \t "_blank" </w:instrText>
                  </w:r>
                  <w:r w:rsidRPr="00204178">
                    <w:rPr>
                      <w:rFonts w:ascii="Times New Roman" w:eastAsia="Times New Roman" w:hAnsi="Times New Roman" w:cs="Times New Roman"/>
                      <w:sz w:val="24"/>
                      <w:szCs w:val="24"/>
                    </w:rPr>
                    <w:fldChar w:fldCharType="separate"/>
                  </w:r>
                  <w:r w:rsidRPr="00204178">
                    <w:rPr>
                      <w:rFonts w:ascii="Times New Roman" w:eastAsia="Times New Roman" w:hAnsi="Times New Roman" w:cs="Times New Roman"/>
                      <w:color w:val="0000FF"/>
                      <w:sz w:val="24"/>
                      <w:szCs w:val="24"/>
                      <w:u w:val="single"/>
                    </w:rPr>
                    <w:t>http://www.contextfree.net/wangyg/tech/myIDE.htm</w:t>
                  </w:r>
                  <w:r w:rsidRPr="00204178">
                    <w:rPr>
                      <w:rFonts w:ascii="Times New Roman" w:eastAsia="Times New Roman" w:hAnsi="Times New Roman" w:cs="Times New Roman"/>
                      <w:sz w:val="24"/>
                      <w:szCs w:val="24"/>
                    </w:rPr>
                    <w:fldChar w:fldCharType="end"/>
                  </w:r>
                  <w:r w:rsidRPr="00204178">
                    <w:rPr>
                      <w:rFonts w:ascii="Times New Roman" w:eastAsia="Times New Roman" w:hAnsi="Times New Roman" w:cs="Times New Roman"/>
                      <w:sz w:val="24"/>
                      <w:szCs w:val="24"/>
                    </w:rPr>
                    <w:br/>
                  </w:r>
                  <w:r w:rsidRPr="00204178">
                    <w:rPr>
                      <w:rFonts w:ascii="Times New Roman" w:eastAsia="Times New Roman" w:hAnsi="Times New Roman" w:cs="Times New Roman"/>
                      <w:sz w:val="24"/>
                      <w:szCs w:val="24"/>
                    </w:rPr>
                    <w:br/>
                    <w:t>IDE</w:t>
                  </w:r>
                  <w:r w:rsidRPr="00204178">
                    <w:rPr>
                      <w:rFonts w:ascii="宋体" w:eastAsia="宋体" w:hAnsi="宋体" w:cs="宋体"/>
                      <w:sz w:val="24"/>
                      <w:szCs w:val="24"/>
                    </w:rPr>
                    <w:t>是集成开发环境（</w:t>
                  </w:r>
                  <w:r w:rsidRPr="00204178">
                    <w:rPr>
                      <w:rFonts w:ascii="Times New Roman" w:eastAsia="Times New Roman" w:hAnsi="Times New Roman" w:cs="Times New Roman"/>
                      <w:sz w:val="24"/>
                      <w:szCs w:val="24"/>
                    </w:rPr>
                    <w:t>Integrated Development Environment</w:t>
                  </w:r>
                  <w:r w:rsidRPr="00204178">
                    <w:rPr>
                      <w:rFonts w:ascii="宋体" w:eastAsia="宋体" w:hAnsi="宋体" w:cs="宋体"/>
                      <w:sz w:val="24"/>
                      <w:szCs w:val="24"/>
                    </w:rPr>
                    <w:t>）的简称。印象里有很多出色的</w:t>
                  </w:r>
                  <w:r w:rsidRPr="00204178">
                    <w:rPr>
                      <w:rFonts w:ascii="Times New Roman" w:eastAsia="Times New Roman" w:hAnsi="Times New Roman" w:cs="Times New Roman"/>
                      <w:sz w:val="24"/>
                      <w:szCs w:val="24"/>
                    </w:rPr>
                    <w:t>IDE</w:t>
                  </w:r>
                  <w:r w:rsidRPr="00204178">
                    <w:rPr>
                      <w:rFonts w:ascii="宋体" w:eastAsia="宋体" w:hAnsi="宋体" w:cs="宋体"/>
                      <w:sz w:val="24"/>
                      <w:szCs w:val="24"/>
                    </w:rPr>
                    <w:t>，比如</w:t>
                  </w:r>
                  <w:proofErr w:type="spellStart"/>
                  <w:r w:rsidRPr="00204178">
                    <w:rPr>
                      <w:rFonts w:ascii="Times New Roman" w:eastAsia="Times New Roman" w:hAnsi="Times New Roman" w:cs="Times New Roman"/>
                      <w:sz w:val="24"/>
                      <w:szCs w:val="24"/>
                    </w:rPr>
                    <w:t>JBuilder</w:t>
                  </w:r>
                  <w:proofErr w:type="spellEnd"/>
                  <w:r w:rsidRPr="00204178">
                    <w:rPr>
                      <w:rFonts w:ascii="宋体" w:eastAsia="宋体" w:hAnsi="宋体" w:cs="宋体"/>
                      <w:sz w:val="24"/>
                      <w:szCs w:val="24"/>
                    </w:rPr>
                    <w:t>和</w:t>
                  </w:r>
                  <w:proofErr w:type="spellStart"/>
                  <w:r w:rsidRPr="00204178">
                    <w:rPr>
                      <w:rFonts w:ascii="Times New Roman" w:eastAsia="Times New Roman" w:hAnsi="Times New Roman" w:cs="Times New Roman"/>
                      <w:sz w:val="24"/>
                      <w:szCs w:val="24"/>
                    </w:rPr>
                    <w:t>Kylix</w:t>
                  </w:r>
                  <w:proofErr w:type="spellEnd"/>
                  <w:r w:rsidRPr="00204178">
                    <w:rPr>
                      <w:rFonts w:ascii="宋体" w:eastAsia="宋体" w:hAnsi="宋体" w:cs="宋体"/>
                      <w:sz w:val="24"/>
                      <w:szCs w:val="24"/>
                    </w:rPr>
                    <w:t>，比如</w:t>
                  </w:r>
                  <w:r w:rsidRPr="00204178">
                    <w:rPr>
                      <w:rFonts w:ascii="Times New Roman" w:eastAsia="Times New Roman" w:hAnsi="Times New Roman" w:cs="Times New Roman"/>
                      <w:sz w:val="24"/>
                      <w:szCs w:val="24"/>
                    </w:rPr>
                    <w:t>Visual Studio</w:t>
                  </w:r>
                  <w:r w:rsidRPr="00204178">
                    <w:rPr>
                      <w:rFonts w:ascii="宋体" w:eastAsia="宋体" w:hAnsi="宋体" w:cs="宋体"/>
                      <w:sz w:val="24"/>
                      <w:szCs w:val="24"/>
                    </w:rPr>
                    <w:t>。不知大家是否留意过，大多数</w:t>
                  </w:r>
                  <w:r w:rsidRPr="00204178">
                    <w:rPr>
                      <w:rFonts w:ascii="Times New Roman" w:eastAsia="Times New Roman" w:hAnsi="Times New Roman" w:cs="Times New Roman"/>
                      <w:sz w:val="24"/>
                      <w:szCs w:val="24"/>
                    </w:rPr>
                    <w:t>IDE</w:t>
                  </w:r>
                  <w:r w:rsidRPr="00204178">
                    <w:rPr>
                      <w:rFonts w:ascii="宋体" w:eastAsia="宋体" w:hAnsi="宋体" w:cs="宋体"/>
                      <w:sz w:val="24"/>
                      <w:szCs w:val="24"/>
                    </w:rPr>
                    <w:t>本身只提供代码编辑、工程管理等人机交互功能，我们在</w:t>
                  </w:r>
                  <w:r w:rsidRPr="00204178">
                    <w:rPr>
                      <w:rFonts w:ascii="Times New Roman" w:eastAsia="Times New Roman" w:hAnsi="Times New Roman" w:cs="Times New Roman"/>
                      <w:sz w:val="24"/>
                      <w:szCs w:val="24"/>
                    </w:rPr>
                    <w:t>IDE</w:t>
                  </w:r>
                  <w:r w:rsidRPr="00204178">
                    <w:rPr>
                      <w:rFonts w:ascii="宋体" w:eastAsia="宋体" w:hAnsi="宋体" w:cs="宋体"/>
                      <w:sz w:val="24"/>
                      <w:szCs w:val="24"/>
                    </w:rPr>
                    <w:t>中编译代码、调试程序时，</w:t>
                  </w:r>
                  <w:r w:rsidRPr="00204178">
                    <w:rPr>
                      <w:rFonts w:ascii="Times New Roman" w:eastAsia="Times New Roman" w:hAnsi="Times New Roman" w:cs="Times New Roman"/>
                      <w:sz w:val="24"/>
                      <w:szCs w:val="24"/>
                    </w:rPr>
                    <w:t>IDE</w:t>
                  </w:r>
                  <w:r w:rsidRPr="00204178">
                    <w:rPr>
                      <w:rFonts w:ascii="宋体" w:eastAsia="宋体" w:hAnsi="宋体" w:cs="宋体"/>
                      <w:sz w:val="24"/>
                      <w:szCs w:val="24"/>
                    </w:rPr>
                    <w:t>需要调用命令行的编译器、调试器完成相应的操作。例如，使用</w:t>
                  </w:r>
                  <w:r w:rsidRPr="00204178">
                    <w:rPr>
                      <w:rFonts w:ascii="Times New Roman" w:eastAsia="Times New Roman" w:hAnsi="Times New Roman" w:cs="Times New Roman"/>
                      <w:sz w:val="24"/>
                      <w:szCs w:val="24"/>
                    </w:rPr>
                    <w:t>Visual Studio</w:t>
                  </w:r>
                  <w:r w:rsidRPr="00204178">
                    <w:rPr>
                      <w:rFonts w:ascii="宋体" w:eastAsia="宋体" w:hAnsi="宋体" w:cs="宋体"/>
                      <w:sz w:val="24"/>
                      <w:szCs w:val="24"/>
                    </w:rPr>
                    <w:t>编译</w:t>
                  </w:r>
                  <w:r w:rsidRPr="00204178">
                    <w:rPr>
                      <w:rFonts w:ascii="Times New Roman" w:eastAsia="Times New Roman" w:hAnsi="Times New Roman" w:cs="Times New Roman"/>
                      <w:sz w:val="24"/>
                      <w:szCs w:val="24"/>
                    </w:rPr>
                    <w:t>C++</w:t>
                  </w:r>
                  <w:r w:rsidRPr="00204178">
                    <w:rPr>
                      <w:rFonts w:ascii="宋体" w:eastAsia="宋体" w:hAnsi="宋体" w:cs="宋体"/>
                      <w:sz w:val="24"/>
                      <w:szCs w:val="24"/>
                    </w:rPr>
                    <w:t>程序时，我们会在</w:t>
                  </w:r>
                  <w:r w:rsidRPr="00204178">
                    <w:rPr>
                      <w:rFonts w:ascii="Times New Roman" w:eastAsia="Times New Roman" w:hAnsi="Times New Roman" w:cs="Times New Roman"/>
                      <w:sz w:val="24"/>
                      <w:szCs w:val="24"/>
                    </w:rPr>
                    <w:t>IDE</w:t>
                  </w:r>
                  <w:r w:rsidRPr="00204178">
                    <w:rPr>
                      <w:rFonts w:ascii="宋体" w:eastAsia="宋体" w:hAnsi="宋体" w:cs="宋体"/>
                      <w:sz w:val="24"/>
                      <w:szCs w:val="24"/>
                    </w:rPr>
                    <w:t>下方的</w:t>
                  </w:r>
                  <w:r w:rsidRPr="00204178">
                    <w:rPr>
                      <w:rFonts w:ascii="Times New Roman" w:eastAsia="Times New Roman" w:hAnsi="Times New Roman" w:cs="Times New Roman"/>
                      <w:sz w:val="24"/>
                      <w:szCs w:val="24"/>
                    </w:rPr>
                    <w:t>Output</w:t>
                  </w:r>
                  <w:r w:rsidRPr="00204178">
                    <w:rPr>
                      <w:rFonts w:ascii="宋体" w:eastAsia="宋体" w:hAnsi="宋体" w:cs="宋体"/>
                      <w:sz w:val="24"/>
                      <w:szCs w:val="24"/>
                    </w:rPr>
                    <w:t>窗口中看到编译和连接的全过程，虽然我们看不到弹出的</w:t>
                  </w:r>
                  <w:r w:rsidRPr="00204178">
                    <w:rPr>
                      <w:rFonts w:ascii="Times New Roman" w:eastAsia="Times New Roman" w:hAnsi="Times New Roman" w:cs="Times New Roman"/>
                      <w:sz w:val="24"/>
                      <w:szCs w:val="24"/>
                    </w:rPr>
                    <w:t>DOS</w:t>
                  </w:r>
                  <w:r w:rsidRPr="00204178">
                    <w:rPr>
                      <w:rFonts w:ascii="宋体" w:eastAsia="宋体" w:hAnsi="宋体" w:cs="宋体"/>
                      <w:sz w:val="24"/>
                      <w:szCs w:val="24"/>
                    </w:rPr>
                    <w:t>窗口，但实际上是</w:t>
                  </w:r>
                  <w:r w:rsidRPr="00204178">
                    <w:rPr>
                      <w:rFonts w:ascii="Times New Roman" w:eastAsia="Times New Roman" w:hAnsi="Times New Roman" w:cs="Times New Roman"/>
                      <w:sz w:val="24"/>
                      <w:szCs w:val="24"/>
                    </w:rPr>
                    <w:t>IDE</w:t>
                  </w:r>
                  <w:r w:rsidRPr="00204178">
                    <w:rPr>
                      <w:rFonts w:ascii="宋体" w:eastAsia="宋体" w:hAnsi="宋体" w:cs="宋体"/>
                      <w:sz w:val="24"/>
                      <w:szCs w:val="24"/>
                    </w:rPr>
                    <w:t>先后启动了</w:t>
                  </w:r>
                  <w:r w:rsidRPr="00204178">
                    <w:rPr>
                      <w:rFonts w:ascii="Times New Roman" w:eastAsia="Times New Roman" w:hAnsi="Times New Roman" w:cs="Times New Roman"/>
                      <w:sz w:val="24"/>
                      <w:szCs w:val="24"/>
                    </w:rPr>
                    <w:t>Microsoft C++</w:t>
                  </w:r>
                  <w:r w:rsidRPr="00204178">
                    <w:rPr>
                      <w:rFonts w:ascii="宋体" w:eastAsia="宋体" w:hAnsi="宋体" w:cs="宋体"/>
                      <w:sz w:val="24"/>
                      <w:szCs w:val="24"/>
                    </w:rPr>
                    <w:t>编译器</w:t>
                  </w:r>
                  <w:r w:rsidRPr="00204178">
                    <w:rPr>
                      <w:rFonts w:ascii="Times New Roman" w:eastAsia="Times New Roman" w:hAnsi="Times New Roman" w:cs="Times New Roman"/>
                      <w:sz w:val="24"/>
                      <w:szCs w:val="24"/>
                    </w:rPr>
                    <w:t>cl.exe</w:t>
                  </w:r>
                  <w:r w:rsidRPr="00204178">
                    <w:rPr>
                      <w:rFonts w:ascii="宋体" w:eastAsia="宋体" w:hAnsi="宋体" w:cs="宋体"/>
                      <w:sz w:val="24"/>
                      <w:szCs w:val="24"/>
                    </w:rPr>
                    <w:t>和连接器</w:t>
                  </w:r>
                  <w:r w:rsidRPr="00204178">
                    <w:rPr>
                      <w:rFonts w:ascii="Times New Roman" w:eastAsia="Times New Roman" w:hAnsi="Times New Roman" w:cs="Times New Roman"/>
                      <w:sz w:val="24"/>
                      <w:szCs w:val="24"/>
                    </w:rPr>
                    <w:t>link.exe</w:t>
                  </w:r>
                  <w:r w:rsidRPr="00204178">
                    <w:rPr>
                      <w:rFonts w:ascii="宋体" w:eastAsia="宋体" w:hAnsi="宋体" w:cs="宋体"/>
                      <w:sz w:val="24"/>
                      <w:szCs w:val="24"/>
                    </w:rPr>
                    <w:t>这两个命令行程序，而</w:t>
                  </w:r>
                  <w:r w:rsidRPr="00204178">
                    <w:rPr>
                      <w:rFonts w:ascii="Times New Roman" w:eastAsia="Times New Roman" w:hAnsi="Times New Roman" w:cs="Times New Roman"/>
                      <w:sz w:val="24"/>
                      <w:szCs w:val="24"/>
                    </w:rPr>
                    <w:t>cl.exe</w:t>
                  </w:r>
                  <w:r w:rsidRPr="00204178">
                    <w:rPr>
                      <w:rFonts w:ascii="宋体" w:eastAsia="宋体" w:hAnsi="宋体" w:cs="宋体"/>
                      <w:sz w:val="24"/>
                      <w:szCs w:val="24"/>
                    </w:rPr>
                    <w:t>和</w:t>
                  </w:r>
                  <w:r w:rsidRPr="00204178">
                    <w:rPr>
                      <w:rFonts w:ascii="Times New Roman" w:eastAsia="Times New Roman" w:hAnsi="Times New Roman" w:cs="Times New Roman"/>
                      <w:sz w:val="24"/>
                      <w:szCs w:val="24"/>
                    </w:rPr>
                    <w:t>link.exe</w:t>
                  </w:r>
                  <w:r w:rsidRPr="00204178">
                    <w:rPr>
                      <w:rFonts w:ascii="宋体" w:eastAsia="宋体" w:hAnsi="宋体" w:cs="宋体"/>
                      <w:sz w:val="24"/>
                      <w:szCs w:val="24"/>
                    </w:rPr>
                    <w:t>的输出又实时反映到了</w:t>
                  </w:r>
                  <w:r w:rsidRPr="00204178">
                    <w:rPr>
                      <w:rFonts w:ascii="Times New Roman" w:eastAsia="Times New Roman" w:hAnsi="Times New Roman" w:cs="Times New Roman"/>
                      <w:sz w:val="24"/>
                      <w:szCs w:val="24"/>
                    </w:rPr>
                    <w:t>IDE</w:t>
                  </w:r>
                  <w:r w:rsidRPr="00204178">
                    <w:rPr>
                      <w:rFonts w:ascii="宋体" w:eastAsia="宋体" w:hAnsi="宋体" w:cs="宋体"/>
                      <w:sz w:val="24"/>
                      <w:szCs w:val="24"/>
                    </w:rPr>
                    <w:t>的</w:t>
                  </w:r>
                  <w:r w:rsidRPr="00204178">
                    <w:rPr>
                      <w:rFonts w:ascii="Times New Roman" w:eastAsia="Times New Roman" w:hAnsi="Times New Roman" w:cs="Times New Roman"/>
                      <w:sz w:val="24"/>
                      <w:szCs w:val="24"/>
                    </w:rPr>
                    <w:t>Output</w:t>
                  </w:r>
                  <w:r w:rsidRPr="00204178">
                    <w:rPr>
                      <w:rFonts w:ascii="宋体" w:eastAsia="宋体" w:hAnsi="宋体" w:cs="宋体"/>
                      <w:sz w:val="24"/>
                      <w:szCs w:val="24"/>
                    </w:rPr>
                    <w:t>窗口中。还有，我们可以在</w:t>
                  </w:r>
                  <w:r w:rsidRPr="00204178">
                    <w:rPr>
                      <w:rFonts w:ascii="Times New Roman" w:eastAsia="Times New Roman" w:hAnsi="Times New Roman" w:cs="Times New Roman"/>
                      <w:sz w:val="24"/>
                      <w:szCs w:val="24"/>
                    </w:rPr>
                    <w:t>Visual Studio</w:t>
                  </w:r>
                  <w:r w:rsidRPr="00204178">
                    <w:rPr>
                      <w:rFonts w:ascii="宋体" w:eastAsia="宋体" w:hAnsi="宋体" w:cs="宋体"/>
                      <w:sz w:val="24"/>
                      <w:szCs w:val="24"/>
                    </w:rPr>
                    <w:t>中配置自己需要的工具程序（比如特殊的编译器），然后让</w:t>
                  </w:r>
                  <w:r w:rsidRPr="00204178">
                    <w:rPr>
                      <w:rFonts w:ascii="Times New Roman" w:eastAsia="Times New Roman" w:hAnsi="Times New Roman" w:cs="Times New Roman"/>
                      <w:sz w:val="24"/>
                      <w:szCs w:val="24"/>
                    </w:rPr>
                    <w:t>Visual Studio</w:t>
                  </w:r>
                  <w:r w:rsidRPr="00204178">
                    <w:rPr>
                      <w:rFonts w:ascii="宋体" w:eastAsia="宋体" w:hAnsi="宋体" w:cs="宋体"/>
                      <w:sz w:val="24"/>
                      <w:szCs w:val="24"/>
                    </w:rPr>
                    <w:t>在适当的时候运行这些工具，并将工具程序的输出实时显示到</w:t>
                  </w:r>
                  <w:r w:rsidRPr="00204178">
                    <w:rPr>
                      <w:rFonts w:ascii="Times New Roman" w:eastAsia="Times New Roman" w:hAnsi="Times New Roman" w:cs="Times New Roman"/>
                      <w:sz w:val="24"/>
                      <w:szCs w:val="24"/>
                    </w:rPr>
                    <w:t>Output</w:t>
                  </w:r>
                  <w:r w:rsidRPr="00204178">
                    <w:rPr>
                      <w:rFonts w:ascii="宋体" w:eastAsia="宋体" w:hAnsi="宋体" w:cs="宋体"/>
                      <w:sz w:val="24"/>
                      <w:szCs w:val="24"/>
                    </w:rPr>
                    <w:t>窗口中。下图是我在</w:t>
                  </w:r>
                  <w:r w:rsidRPr="00204178">
                    <w:rPr>
                      <w:rFonts w:ascii="Times New Roman" w:eastAsia="Times New Roman" w:hAnsi="Times New Roman" w:cs="Times New Roman"/>
                      <w:sz w:val="24"/>
                      <w:szCs w:val="24"/>
                    </w:rPr>
                    <w:t>Visual Studio 6.0</w:t>
                  </w:r>
                  <w:r w:rsidRPr="00204178">
                    <w:rPr>
                      <w:rFonts w:ascii="宋体" w:eastAsia="宋体" w:hAnsi="宋体" w:cs="宋体"/>
                      <w:sz w:val="24"/>
                      <w:szCs w:val="24"/>
                    </w:rPr>
                    <w:t>的</w:t>
                  </w:r>
                  <w:r w:rsidRPr="00204178">
                    <w:rPr>
                      <w:rFonts w:ascii="Times New Roman" w:eastAsia="Times New Roman" w:hAnsi="Times New Roman" w:cs="Times New Roman"/>
                      <w:sz w:val="24"/>
                      <w:szCs w:val="24"/>
                    </w:rPr>
                    <w:t>Output</w:t>
                  </w:r>
                  <w:r w:rsidRPr="00204178">
                    <w:rPr>
                      <w:rFonts w:ascii="宋体" w:eastAsia="宋体" w:hAnsi="宋体" w:cs="宋体"/>
                      <w:sz w:val="24"/>
                      <w:szCs w:val="24"/>
                    </w:rPr>
                    <w:t>窗口中运行</w:t>
                  </w:r>
                  <w:r w:rsidRPr="00204178">
                    <w:rPr>
                      <w:rFonts w:ascii="Times New Roman" w:eastAsia="Times New Roman" w:hAnsi="Times New Roman" w:cs="Times New Roman"/>
                      <w:sz w:val="24"/>
                      <w:szCs w:val="24"/>
                    </w:rPr>
                    <w:t>J2SDK</w:t>
                  </w:r>
                  <w:r w:rsidRPr="00204178">
                    <w:rPr>
                      <w:rFonts w:ascii="宋体" w:eastAsia="宋体" w:hAnsi="宋体" w:cs="宋体"/>
                      <w:sz w:val="24"/>
                      <w:szCs w:val="24"/>
                    </w:rPr>
                    <w:t>的</w:t>
                  </w:r>
                  <w:r w:rsidRPr="00204178">
                    <w:rPr>
                      <w:rFonts w:ascii="Times New Roman" w:eastAsia="Times New Roman" w:hAnsi="Times New Roman" w:cs="Times New Roman"/>
                      <w:sz w:val="24"/>
                      <w:szCs w:val="24"/>
                    </w:rPr>
                    <w:t>javac.exe</w:t>
                  </w:r>
                  <w:r w:rsidRPr="00204178">
                    <w:rPr>
                      <w:rFonts w:ascii="宋体" w:eastAsia="宋体" w:hAnsi="宋体" w:cs="宋体"/>
                      <w:sz w:val="24"/>
                      <w:szCs w:val="24"/>
                    </w:rPr>
                    <w:t>编译</w:t>
                  </w:r>
                  <w:r w:rsidRPr="00204178">
                    <w:rPr>
                      <w:rFonts w:ascii="Times New Roman" w:eastAsia="Times New Roman" w:hAnsi="Times New Roman" w:cs="Times New Roman"/>
                      <w:sz w:val="24"/>
                      <w:szCs w:val="24"/>
                    </w:rPr>
                    <w:t>java</w:t>
                  </w:r>
                  <w:r w:rsidRPr="00204178">
                    <w:rPr>
                      <w:rFonts w:ascii="宋体" w:eastAsia="宋体" w:hAnsi="宋体" w:cs="宋体"/>
                      <w:sz w:val="24"/>
                      <w:szCs w:val="24"/>
                    </w:rPr>
                    <w:t>源程序并显示程序中语法错误的情形：</w:t>
                  </w:r>
                  <w:r w:rsidRPr="00204178">
                    <w:rPr>
                      <w:rFonts w:ascii="Times New Roman" w:eastAsia="Times New Roman" w:hAnsi="Times New Roman" w:cs="Times New Roman"/>
                      <w:sz w:val="24"/>
                      <w:szCs w:val="24"/>
                    </w:rPr>
                    <w:br/>
                  </w:r>
                  <w:r w:rsidRPr="00204178">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629150" cy="4229100"/>
                        <wp:effectExtent l="19050" t="0" r="0" b="0"/>
                        <wp:docPr id="1" name="Picture 1" descr="http://www.vckbase.com/document/journal/vckbase0/images/myid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ckbase.com/document/journal/vckbase0/images/myide1.gif"/>
                                <pic:cNvPicPr>
                                  <a:picLocks noChangeAspect="1" noChangeArrowheads="1"/>
                                </pic:cNvPicPr>
                              </pic:nvPicPr>
                              <pic:blipFill>
                                <a:blip r:embed="rId4"/>
                                <a:srcRect/>
                                <a:stretch>
                                  <a:fillRect/>
                                </a:stretch>
                              </pic:blipFill>
                              <pic:spPr bwMode="auto">
                                <a:xfrm>
                                  <a:off x="0" y="0"/>
                                  <a:ext cx="4629150" cy="4229100"/>
                                </a:xfrm>
                                <a:prstGeom prst="rect">
                                  <a:avLst/>
                                </a:prstGeom>
                                <a:noFill/>
                                <a:ln w="9525">
                                  <a:noFill/>
                                  <a:miter lim="800000"/>
                                  <a:headEnd/>
                                  <a:tailEnd/>
                                </a:ln>
                              </pic:spPr>
                            </pic:pic>
                          </a:graphicData>
                        </a:graphic>
                      </wp:inline>
                    </w:drawing>
                  </w:r>
                  <w:r w:rsidRPr="00204178">
                    <w:rPr>
                      <w:rFonts w:ascii="Times New Roman" w:eastAsia="Times New Roman" w:hAnsi="Times New Roman" w:cs="Times New Roman"/>
                      <w:sz w:val="24"/>
                      <w:szCs w:val="24"/>
                    </w:rPr>
                    <w:br/>
                  </w:r>
                  <w:r w:rsidRPr="00204178">
                    <w:rPr>
                      <w:rFonts w:ascii="Times New Roman" w:eastAsia="Times New Roman" w:hAnsi="Times New Roman" w:cs="Times New Roman"/>
                      <w:sz w:val="24"/>
                      <w:szCs w:val="24"/>
                    </w:rPr>
                    <w:lastRenderedPageBreak/>
                    <w:br/>
                  </w:r>
                  <w:r w:rsidRPr="00204178">
                    <w:rPr>
                      <w:rFonts w:ascii="宋体" w:eastAsia="宋体" w:hAnsi="宋体" w:cs="宋体"/>
                      <w:sz w:val="24"/>
                      <w:szCs w:val="24"/>
                    </w:rPr>
                    <w:t>也就是说，大多数</w:t>
                  </w:r>
                  <w:r w:rsidRPr="00204178">
                    <w:rPr>
                      <w:rFonts w:ascii="Times New Roman" w:eastAsia="Times New Roman" w:hAnsi="Times New Roman" w:cs="Times New Roman"/>
                      <w:sz w:val="24"/>
                      <w:szCs w:val="24"/>
                    </w:rPr>
                    <w:t>IDE</w:t>
                  </w:r>
                  <w:r w:rsidRPr="00204178">
                    <w:rPr>
                      <w:rFonts w:ascii="宋体" w:eastAsia="宋体" w:hAnsi="宋体" w:cs="宋体"/>
                      <w:sz w:val="24"/>
                      <w:szCs w:val="24"/>
                    </w:rPr>
                    <w:t>工具都可以在集成环境中调用特定的命令行程序（</w:t>
                  </w:r>
                  <w:r w:rsidRPr="00204178">
                    <w:rPr>
                      <w:rFonts w:ascii="Times New Roman" w:eastAsia="Times New Roman" w:hAnsi="Times New Roman" w:cs="Times New Roman"/>
                      <w:sz w:val="24"/>
                      <w:szCs w:val="24"/>
                    </w:rPr>
                    <w:t>WIN32</w:t>
                  </w:r>
                  <w:r w:rsidRPr="00204178">
                    <w:rPr>
                      <w:rFonts w:ascii="宋体" w:eastAsia="宋体" w:hAnsi="宋体" w:cs="宋体"/>
                      <w:sz w:val="24"/>
                      <w:szCs w:val="24"/>
                    </w:rPr>
                    <w:t>里更确切的说法是控制台程序），然后实时捕获它们的输出（这多半是输出到标准的</w:t>
                  </w:r>
                  <w:proofErr w:type="spellStart"/>
                  <w:r w:rsidRPr="00204178">
                    <w:rPr>
                      <w:rFonts w:ascii="Times New Roman" w:eastAsia="Times New Roman" w:hAnsi="Times New Roman" w:cs="Times New Roman"/>
                      <w:sz w:val="24"/>
                      <w:szCs w:val="24"/>
                    </w:rPr>
                    <w:t>stdout</w:t>
                  </w:r>
                  <w:proofErr w:type="spellEnd"/>
                  <w:r w:rsidRPr="00204178">
                    <w:rPr>
                      <w:rFonts w:ascii="宋体" w:eastAsia="宋体" w:hAnsi="宋体" w:cs="宋体"/>
                      <w:sz w:val="24"/>
                      <w:szCs w:val="24"/>
                    </w:rPr>
                    <w:t>和</w:t>
                  </w:r>
                  <w:proofErr w:type="spellStart"/>
                  <w:r w:rsidRPr="00204178">
                    <w:rPr>
                      <w:rFonts w:ascii="Times New Roman" w:eastAsia="Times New Roman" w:hAnsi="Times New Roman" w:cs="Times New Roman"/>
                      <w:sz w:val="24"/>
                      <w:szCs w:val="24"/>
                    </w:rPr>
                    <w:t>stderr</w:t>
                  </w:r>
                  <w:proofErr w:type="spellEnd"/>
                  <w:r w:rsidRPr="00204178">
                    <w:rPr>
                      <w:rFonts w:ascii="宋体" w:eastAsia="宋体" w:hAnsi="宋体" w:cs="宋体"/>
                      <w:sz w:val="24"/>
                      <w:szCs w:val="24"/>
                    </w:rPr>
                    <w:t>流里的东西），并将捕获到的信息显示在图形界面的窗口中。</w:t>
                  </w:r>
                </w:p>
                <w:p w:rsidR="00204178" w:rsidRPr="00204178" w:rsidRDefault="00204178" w:rsidP="00204178">
                  <w:pPr>
                    <w:spacing w:before="100" w:beforeAutospacing="1" w:after="100" w:afterAutospacing="1" w:line="240" w:lineRule="auto"/>
                    <w:rPr>
                      <w:rFonts w:ascii="Times New Roman" w:eastAsia="Times New Roman" w:hAnsi="Times New Roman" w:cs="Times New Roman"/>
                      <w:sz w:val="24"/>
                      <w:szCs w:val="24"/>
                    </w:rPr>
                  </w:pPr>
                  <w:r w:rsidRPr="00204178">
                    <w:rPr>
                      <w:rFonts w:ascii="宋体" w:eastAsia="宋体" w:hAnsi="宋体" w:cs="宋体"/>
                      <w:sz w:val="24"/>
                      <w:szCs w:val="24"/>
                    </w:rPr>
                    <w:t>这显然是一种具备潜在价值的功能。利用这一技术，我们至少可以</w:t>
                  </w:r>
                </w:p>
                <w:p w:rsidR="00204178" w:rsidRPr="00204178" w:rsidRDefault="00204178" w:rsidP="00204178">
                  <w:pPr>
                    <w:spacing w:before="100" w:beforeAutospacing="1" w:after="100" w:afterAutospacing="1" w:line="240" w:lineRule="auto"/>
                    <w:rPr>
                      <w:rFonts w:ascii="Times New Roman" w:eastAsia="Times New Roman" w:hAnsi="Times New Roman" w:cs="Times New Roman"/>
                      <w:sz w:val="24"/>
                      <w:szCs w:val="24"/>
                    </w:rPr>
                  </w:pPr>
                  <w:r w:rsidRPr="00204178">
                    <w:rPr>
                      <w:rFonts w:ascii="Times New Roman" w:eastAsia="Times New Roman" w:hAnsi="Times New Roman" w:cs="Times New Roman"/>
                      <w:sz w:val="24"/>
                      <w:szCs w:val="24"/>
                    </w:rPr>
                    <w:t xml:space="preserve">1. </w:t>
                  </w:r>
                  <w:r w:rsidRPr="00204178">
                    <w:rPr>
                      <w:rFonts w:ascii="宋体" w:eastAsia="宋体" w:hAnsi="宋体" w:cs="宋体"/>
                      <w:sz w:val="24"/>
                      <w:szCs w:val="24"/>
                    </w:rPr>
                    <w:t>编写出自己的</w:t>
                  </w:r>
                  <w:r w:rsidRPr="00204178">
                    <w:rPr>
                      <w:rFonts w:ascii="Times New Roman" w:eastAsia="Times New Roman" w:hAnsi="Times New Roman" w:cs="Times New Roman"/>
                      <w:sz w:val="24"/>
                      <w:szCs w:val="24"/>
                    </w:rPr>
                    <w:t>IDE</w:t>
                  </w:r>
                  <w:r w:rsidRPr="00204178">
                    <w:rPr>
                      <w:rFonts w:ascii="宋体" w:eastAsia="宋体" w:hAnsi="宋体" w:cs="宋体"/>
                      <w:sz w:val="24"/>
                      <w:szCs w:val="24"/>
                    </w:rPr>
                    <w:t>，如果我们有足够的耐心的话；</w:t>
                  </w:r>
                </w:p>
                <w:p w:rsidR="00204178" w:rsidRPr="00204178" w:rsidRDefault="00204178" w:rsidP="00204178">
                  <w:pPr>
                    <w:spacing w:before="100" w:beforeAutospacing="1" w:after="100" w:afterAutospacing="1" w:line="240" w:lineRule="auto"/>
                    <w:rPr>
                      <w:rFonts w:ascii="Times New Roman" w:eastAsia="Times New Roman" w:hAnsi="Times New Roman" w:cs="Times New Roman"/>
                      <w:sz w:val="24"/>
                      <w:szCs w:val="24"/>
                    </w:rPr>
                  </w:pPr>
                  <w:r w:rsidRPr="00204178">
                    <w:rPr>
                      <w:rFonts w:ascii="Times New Roman" w:eastAsia="Times New Roman" w:hAnsi="Times New Roman" w:cs="Times New Roman"/>
                      <w:sz w:val="24"/>
                      <w:szCs w:val="24"/>
                    </w:rPr>
                    <w:t xml:space="preserve">2. </w:t>
                  </w:r>
                  <w:r w:rsidRPr="00204178">
                    <w:rPr>
                      <w:rFonts w:ascii="宋体" w:eastAsia="宋体" w:hAnsi="宋体" w:cs="宋体"/>
                      <w:sz w:val="24"/>
                      <w:szCs w:val="24"/>
                    </w:rPr>
                    <w:t>在我们自己的应用程序里嵌入全文检索功能（调用</w:t>
                  </w:r>
                  <w:r w:rsidRPr="00204178">
                    <w:rPr>
                      <w:rFonts w:ascii="Times New Roman" w:eastAsia="Times New Roman" w:hAnsi="Times New Roman" w:cs="Times New Roman"/>
                      <w:sz w:val="24"/>
                      <w:szCs w:val="24"/>
                    </w:rPr>
                    <w:t>Borland C++</w:t>
                  </w:r>
                  <w:r w:rsidRPr="00204178">
                    <w:rPr>
                      <w:rFonts w:ascii="宋体" w:eastAsia="宋体" w:hAnsi="宋体" w:cs="宋体"/>
                      <w:sz w:val="24"/>
                      <w:szCs w:val="24"/>
                    </w:rPr>
                    <w:t>里的</w:t>
                  </w:r>
                  <w:r w:rsidRPr="00204178">
                    <w:rPr>
                      <w:rFonts w:ascii="Times New Roman" w:eastAsia="Times New Roman" w:hAnsi="Times New Roman" w:cs="Times New Roman"/>
                      <w:sz w:val="24"/>
                      <w:szCs w:val="24"/>
                    </w:rPr>
                    <w:t>grep.exe</w:t>
                  </w:r>
                  <w:r w:rsidRPr="00204178">
                    <w:rPr>
                      <w:rFonts w:ascii="宋体" w:eastAsia="宋体" w:hAnsi="宋体" w:cs="宋体"/>
                      <w:sz w:val="24"/>
                      <w:szCs w:val="24"/>
                    </w:rPr>
                    <w:t>工具），或者压缩和解压缩功能（调用控制台方式的压缩解压程序，比如</w:t>
                  </w:r>
                  <w:r w:rsidRPr="00204178">
                    <w:rPr>
                      <w:rFonts w:ascii="Times New Roman" w:eastAsia="Times New Roman" w:hAnsi="Times New Roman" w:cs="Times New Roman"/>
                      <w:sz w:val="24"/>
                      <w:szCs w:val="24"/>
                    </w:rPr>
                    <w:t>arj.exe</w:t>
                  </w:r>
                  <w:r w:rsidRPr="00204178">
                    <w:rPr>
                      <w:rFonts w:ascii="宋体" w:eastAsia="宋体" w:hAnsi="宋体" w:cs="宋体"/>
                      <w:sz w:val="24"/>
                      <w:szCs w:val="24"/>
                    </w:rPr>
                    <w:t>、</w:t>
                  </w:r>
                  <w:r w:rsidRPr="00204178">
                    <w:rPr>
                      <w:rFonts w:ascii="Times New Roman" w:eastAsia="Times New Roman" w:hAnsi="Times New Roman" w:cs="Times New Roman"/>
                      <w:sz w:val="24"/>
                      <w:szCs w:val="24"/>
                    </w:rPr>
                    <w:t>pkzip.exe</w:t>
                  </w:r>
                  <w:r w:rsidRPr="00204178">
                    <w:rPr>
                      <w:rFonts w:ascii="宋体" w:eastAsia="宋体" w:hAnsi="宋体" w:cs="宋体"/>
                      <w:sz w:val="24"/>
                      <w:szCs w:val="24"/>
                    </w:rPr>
                    <w:t>等）；</w:t>
                  </w:r>
                </w:p>
                <w:p w:rsidR="00204178" w:rsidRPr="00204178" w:rsidRDefault="00204178" w:rsidP="00204178">
                  <w:pPr>
                    <w:spacing w:before="100" w:beforeAutospacing="1" w:after="100" w:afterAutospacing="1" w:line="240" w:lineRule="auto"/>
                    <w:rPr>
                      <w:rFonts w:ascii="Times New Roman" w:eastAsia="Times New Roman" w:hAnsi="Times New Roman" w:cs="Times New Roman"/>
                      <w:sz w:val="24"/>
                      <w:szCs w:val="24"/>
                    </w:rPr>
                  </w:pPr>
                  <w:r w:rsidRPr="00204178">
                    <w:rPr>
                      <w:rFonts w:ascii="Times New Roman" w:eastAsia="Times New Roman" w:hAnsi="Times New Roman" w:cs="Times New Roman"/>
                      <w:sz w:val="24"/>
                      <w:szCs w:val="24"/>
                    </w:rPr>
                    <w:t xml:space="preserve">3. </w:t>
                  </w:r>
                  <w:r w:rsidRPr="00204178">
                    <w:rPr>
                      <w:rFonts w:ascii="宋体" w:eastAsia="宋体" w:hAnsi="宋体" w:cs="宋体"/>
                      <w:sz w:val="24"/>
                      <w:szCs w:val="24"/>
                    </w:rPr>
                    <w:t>连接其他人编写的，或者我们自己很久以前编写的控制台程序</w:t>
                  </w:r>
                  <w:r w:rsidRPr="00204178">
                    <w:rPr>
                      <w:rFonts w:ascii="Times New Roman" w:eastAsia="Times New Roman" w:hAnsi="Times New Roman" w:cs="Times New Roman"/>
                      <w:sz w:val="24"/>
                      <w:szCs w:val="24"/>
                    </w:rPr>
                    <w:t>——</w:t>
                  </w:r>
                  <w:r w:rsidRPr="00204178">
                    <w:rPr>
                      <w:rFonts w:ascii="宋体" w:eastAsia="宋体" w:hAnsi="宋体" w:cs="宋体"/>
                      <w:sz w:val="24"/>
                      <w:szCs w:val="24"/>
                    </w:rPr>
                    <w:t>我经常因为难以调用一个功能强大但又没有源码的控制台程序而苦恼万分。</w:t>
                  </w:r>
                </w:p>
                <w:p w:rsidR="00204178" w:rsidRPr="00204178" w:rsidRDefault="00204178" w:rsidP="00204178">
                  <w:pPr>
                    <w:spacing w:before="100" w:beforeAutospacing="1" w:after="100" w:afterAutospacing="1" w:line="240" w:lineRule="auto"/>
                    <w:rPr>
                      <w:rFonts w:ascii="Times New Roman" w:eastAsia="Times New Roman" w:hAnsi="Times New Roman" w:cs="Times New Roman"/>
                      <w:sz w:val="24"/>
                      <w:szCs w:val="24"/>
                    </w:rPr>
                  </w:pPr>
                  <w:r w:rsidRPr="00204178">
                    <w:rPr>
                      <w:rFonts w:ascii="宋体" w:eastAsia="宋体" w:hAnsi="宋体" w:cs="宋体"/>
                      <w:sz w:val="24"/>
                      <w:szCs w:val="24"/>
                    </w:rPr>
                    <w:t>这样好的功能是如何实现的呢？</w:t>
                  </w:r>
                </w:p>
                <w:p w:rsidR="00204178" w:rsidRPr="00204178" w:rsidRDefault="00204178" w:rsidP="00204178">
                  <w:pPr>
                    <w:spacing w:before="100" w:beforeAutospacing="1" w:after="100" w:afterAutospacing="1" w:line="240" w:lineRule="auto"/>
                    <w:rPr>
                      <w:rFonts w:ascii="Times New Roman" w:eastAsia="Times New Roman" w:hAnsi="Times New Roman" w:cs="Times New Roman"/>
                      <w:sz w:val="24"/>
                      <w:szCs w:val="24"/>
                    </w:rPr>
                  </w:pPr>
                  <w:r w:rsidRPr="00204178">
                    <w:rPr>
                      <w:rFonts w:ascii="宋体" w:eastAsia="宋体" w:hAnsi="宋体" w:cs="宋体"/>
                      <w:sz w:val="24"/>
                      <w:szCs w:val="24"/>
                    </w:rPr>
                    <w:t>首</w:t>
                  </w:r>
                  <w:r w:rsidRPr="00204178">
                    <w:rPr>
                      <w:rFonts w:ascii="Times New Roman" w:eastAsia="Times New Roman" w:hAnsi="Times New Roman" w:cs="Times New Roman"/>
                      <w:sz w:val="24"/>
                      <w:szCs w:val="24"/>
                    </w:rPr>
                    <w:t xml:space="preserve"> </w:t>
                  </w:r>
                  <w:r w:rsidRPr="00204178">
                    <w:rPr>
                      <w:rFonts w:ascii="宋体" w:eastAsia="宋体" w:hAnsi="宋体" w:cs="宋体"/>
                      <w:sz w:val="24"/>
                      <w:szCs w:val="24"/>
                    </w:rPr>
                    <w:t>先，如果我们想做的是用一个控制台程序调用另一个控制台程序，那就再简单不过了。我们只消把父进程的</w:t>
                  </w:r>
                  <w:proofErr w:type="spellStart"/>
                  <w:r w:rsidRPr="00204178">
                    <w:rPr>
                      <w:rFonts w:ascii="Times New Roman" w:eastAsia="Times New Roman" w:hAnsi="Times New Roman" w:cs="Times New Roman"/>
                      <w:sz w:val="24"/>
                      <w:szCs w:val="24"/>
                    </w:rPr>
                    <w:t>stdout</w:t>
                  </w:r>
                  <w:proofErr w:type="spellEnd"/>
                  <w:r w:rsidRPr="00204178">
                    <w:rPr>
                      <w:rFonts w:ascii="宋体" w:eastAsia="宋体" w:hAnsi="宋体" w:cs="宋体"/>
                      <w:sz w:val="24"/>
                      <w:szCs w:val="24"/>
                    </w:rPr>
                    <w:t>重定向到某个匿名管道的</w:t>
                  </w:r>
                  <w:r w:rsidRPr="00204178">
                    <w:rPr>
                      <w:rFonts w:ascii="Times New Roman" w:eastAsia="Times New Roman" w:hAnsi="Times New Roman" w:cs="Times New Roman"/>
                      <w:sz w:val="24"/>
                      <w:szCs w:val="24"/>
                    </w:rPr>
                    <w:t>WRITE</w:t>
                  </w:r>
                  <w:r w:rsidRPr="00204178">
                    <w:rPr>
                      <w:rFonts w:ascii="宋体" w:eastAsia="宋体" w:hAnsi="宋体" w:cs="宋体"/>
                      <w:sz w:val="24"/>
                      <w:szCs w:val="24"/>
                    </w:rPr>
                    <w:t>端，然</w:t>
                  </w:r>
                  <w:r w:rsidRPr="00204178">
                    <w:rPr>
                      <w:rFonts w:ascii="Times New Roman" w:eastAsia="Times New Roman" w:hAnsi="Times New Roman" w:cs="Times New Roman"/>
                      <w:sz w:val="24"/>
                      <w:szCs w:val="24"/>
                    </w:rPr>
                    <w:t xml:space="preserve"> </w:t>
                  </w:r>
                  <w:r w:rsidRPr="00204178">
                    <w:rPr>
                      <w:rFonts w:ascii="宋体" w:eastAsia="宋体" w:hAnsi="宋体" w:cs="宋体"/>
                      <w:sz w:val="24"/>
                      <w:szCs w:val="24"/>
                    </w:rPr>
                    <w:t>后启动子进程，这时，子进程的</w:t>
                  </w:r>
                  <w:proofErr w:type="spellStart"/>
                  <w:r w:rsidRPr="00204178">
                    <w:rPr>
                      <w:rFonts w:ascii="Times New Roman" w:eastAsia="Times New Roman" w:hAnsi="Times New Roman" w:cs="Times New Roman"/>
                      <w:sz w:val="24"/>
                      <w:szCs w:val="24"/>
                    </w:rPr>
                    <w:t>stdout</w:t>
                  </w:r>
                  <w:proofErr w:type="spellEnd"/>
                  <w:r w:rsidRPr="00204178">
                    <w:rPr>
                      <w:rFonts w:ascii="宋体" w:eastAsia="宋体" w:hAnsi="宋体" w:cs="宋体"/>
                      <w:sz w:val="24"/>
                      <w:szCs w:val="24"/>
                    </w:rPr>
                    <w:t>因为继承的关系也连在了管道的</w:t>
                  </w:r>
                  <w:r w:rsidRPr="00204178">
                    <w:rPr>
                      <w:rFonts w:ascii="Times New Roman" w:eastAsia="Times New Roman" w:hAnsi="Times New Roman" w:cs="Times New Roman"/>
                      <w:sz w:val="24"/>
                      <w:szCs w:val="24"/>
                    </w:rPr>
                    <w:t>WRITE</w:t>
                  </w:r>
                  <w:r w:rsidRPr="00204178">
                    <w:rPr>
                      <w:rFonts w:ascii="宋体" w:eastAsia="宋体" w:hAnsi="宋体" w:cs="宋体"/>
                      <w:sz w:val="24"/>
                      <w:szCs w:val="24"/>
                    </w:rPr>
                    <w:t>端，子进程的所有标准输出都写入了管道，父进程则在管道的另一端随时</w:t>
                  </w:r>
                  <w:proofErr w:type="gramStart"/>
                  <w:r w:rsidRPr="00204178">
                    <w:rPr>
                      <w:rFonts w:ascii="Times New Roman" w:eastAsia="Times New Roman" w:hAnsi="Times New Roman" w:cs="Times New Roman"/>
                      <w:sz w:val="24"/>
                      <w:szCs w:val="24"/>
                    </w:rPr>
                    <w:t xml:space="preserve">“ </w:t>
                  </w:r>
                  <w:r w:rsidRPr="00204178">
                    <w:rPr>
                      <w:rFonts w:ascii="宋体" w:eastAsia="宋体" w:hAnsi="宋体" w:cs="宋体"/>
                      <w:sz w:val="24"/>
                      <w:szCs w:val="24"/>
                    </w:rPr>
                    <w:t>侦听</w:t>
                  </w:r>
                  <w:proofErr w:type="gramEnd"/>
                  <w:r w:rsidRPr="00204178">
                    <w:rPr>
                      <w:rFonts w:ascii="Times New Roman" w:eastAsia="Times New Roman" w:hAnsi="Times New Roman" w:cs="Times New Roman"/>
                      <w:sz w:val="24"/>
                      <w:szCs w:val="24"/>
                    </w:rPr>
                    <w:t>”——</w:t>
                  </w:r>
                  <w:r w:rsidRPr="00204178">
                    <w:rPr>
                      <w:rFonts w:ascii="宋体" w:eastAsia="宋体" w:hAnsi="宋体" w:cs="宋体"/>
                      <w:sz w:val="24"/>
                      <w:szCs w:val="24"/>
                    </w:rPr>
                    <w:t>这一技术叫做输入输出的重定向。</w:t>
                  </w:r>
                </w:p>
                <w:p w:rsidR="00204178" w:rsidRPr="00204178" w:rsidRDefault="00204178" w:rsidP="00204178">
                  <w:pPr>
                    <w:spacing w:before="100" w:beforeAutospacing="1" w:after="100" w:afterAutospacing="1" w:line="240" w:lineRule="auto"/>
                    <w:rPr>
                      <w:rFonts w:ascii="Times New Roman" w:eastAsia="Times New Roman" w:hAnsi="Times New Roman" w:cs="Times New Roman"/>
                      <w:sz w:val="24"/>
                      <w:szCs w:val="24"/>
                    </w:rPr>
                  </w:pPr>
                  <w:r w:rsidRPr="00204178">
                    <w:rPr>
                      <w:rFonts w:ascii="宋体" w:eastAsia="宋体" w:hAnsi="宋体" w:cs="宋体"/>
                      <w:sz w:val="24"/>
                      <w:szCs w:val="24"/>
                    </w:rPr>
                    <w:t>可现在的问题是，</w:t>
                  </w:r>
                  <w:r w:rsidRPr="00204178">
                    <w:rPr>
                      <w:rFonts w:ascii="Times New Roman" w:eastAsia="Times New Roman" w:hAnsi="Times New Roman" w:cs="Times New Roman"/>
                      <w:sz w:val="24"/>
                      <w:szCs w:val="24"/>
                    </w:rPr>
                    <w:t>GUI</w:t>
                  </w:r>
                  <w:r w:rsidRPr="00204178">
                    <w:rPr>
                      <w:rFonts w:ascii="宋体" w:eastAsia="宋体" w:hAnsi="宋体" w:cs="宋体"/>
                      <w:sz w:val="24"/>
                      <w:szCs w:val="24"/>
                    </w:rPr>
                    <w:t>方式的</w:t>
                  </w:r>
                  <w:r w:rsidRPr="00204178">
                    <w:rPr>
                      <w:rFonts w:ascii="Times New Roman" w:eastAsia="Times New Roman" w:hAnsi="Times New Roman" w:cs="Times New Roman"/>
                      <w:sz w:val="24"/>
                      <w:szCs w:val="24"/>
                    </w:rPr>
                    <w:t>Windows</w:t>
                  </w:r>
                  <w:r w:rsidRPr="00204178">
                    <w:rPr>
                      <w:rFonts w:ascii="宋体" w:eastAsia="宋体" w:hAnsi="宋体" w:cs="宋体"/>
                      <w:sz w:val="24"/>
                      <w:szCs w:val="24"/>
                    </w:rPr>
                    <w:t>程序根本没有控制台，没有</w:t>
                  </w:r>
                  <w:proofErr w:type="spellStart"/>
                  <w:r w:rsidRPr="00204178">
                    <w:rPr>
                      <w:rFonts w:ascii="Times New Roman" w:eastAsia="Times New Roman" w:hAnsi="Times New Roman" w:cs="Times New Roman"/>
                      <w:sz w:val="24"/>
                      <w:szCs w:val="24"/>
                    </w:rPr>
                    <w:t>stdin</w:t>
                  </w:r>
                  <w:proofErr w:type="spellEnd"/>
                  <w:r w:rsidRPr="00204178">
                    <w:rPr>
                      <w:rFonts w:ascii="宋体" w:eastAsia="宋体" w:hAnsi="宋体" w:cs="宋体"/>
                      <w:sz w:val="24"/>
                      <w:szCs w:val="24"/>
                    </w:rPr>
                    <w:t>、</w:t>
                  </w:r>
                  <w:proofErr w:type="spellStart"/>
                  <w:r w:rsidRPr="00204178">
                    <w:rPr>
                      <w:rFonts w:ascii="Times New Roman" w:eastAsia="Times New Roman" w:hAnsi="Times New Roman" w:cs="Times New Roman"/>
                      <w:sz w:val="24"/>
                      <w:szCs w:val="24"/>
                    </w:rPr>
                    <w:t>stdout</w:t>
                  </w:r>
                  <w:proofErr w:type="spellEnd"/>
                  <w:r w:rsidRPr="00204178">
                    <w:rPr>
                      <w:rFonts w:ascii="宋体" w:eastAsia="宋体" w:hAnsi="宋体" w:cs="宋体"/>
                      <w:sz w:val="24"/>
                      <w:szCs w:val="24"/>
                    </w:rPr>
                    <w:t>之类的东西，子进程又是别人写好的东西无法更改，这重定向该从何谈起呢？</w:t>
                  </w:r>
                </w:p>
                <w:p w:rsidR="00204178" w:rsidRPr="00204178" w:rsidRDefault="00204178" w:rsidP="00204178">
                  <w:pPr>
                    <w:spacing w:before="100" w:beforeAutospacing="1" w:after="100" w:afterAutospacing="1" w:line="240" w:lineRule="auto"/>
                    <w:rPr>
                      <w:rFonts w:ascii="Times New Roman" w:eastAsia="Times New Roman" w:hAnsi="Times New Roman" w:cs="Times New Roman"/>
                      <w:sz w:val="24"/>
                      <w:szCs w:val="24"/>
                    </w:rPr>
                  </w:pPr>
                  <w:r w:rsidRPr="00204178">
                    <w:rPr>
                      <w:rFonts w:ascii="宋体" w:eastAsia="宋体" w:hAnsi="宋体" w:cs="宋体"/>
                      <w:sz w:val="24"/>
                      <w:szCs w:val="24"/>
                    </w:rPr>
                    <w:t>还</w:t>
                  </w:r>
                  <w:r w:rsidRPr="00204178">
                    <w:rPr>
                      <w:rFonts w:ascii="Times New Roman" w:eastAsia="Times New Roman" w:hAnsi="Times New Roman" w:cs="Times New Roman"/>
                      <w:sz w:val="24"/>
                      <w:szCs w:val="24"/>
                    </w:rPr>
                    <w:t xml:space="preserve"> </w:t>
                  </w:r>
                  <w:r w:rsidRPr="00204178">
                    <w:rPr>
                      <w:rFonts w:ascii="宋体" w:eastAsia="宋体" w:hAnsi="宋体" w:cs="宋体"/>
                      <w:sz w:val="24"/>
                      <w:szCs w:val="24"/>
                    </w:rPr>
                    <w:t>有另外一招：我们可以直接在调用子进程时用命令行中的管道指令</w:t>
                  </w:r>
                  <w:r w:rsidRPr="00204178">
                    <w:rPr>
                      <w:rFonts w:ascii="Times New Roman" w:eastAsia="Times New Roman" w:hAnsi="Times New Roman" w:cs="Times New Roman"/>
                      <w:sz w:val="24"/>
                      <w:szCs w:val="24"/>
                    </w:rPr>
                    <w:t>“&gt;”</w:t>
                  </w:r>
                  <w:r w:rsidRPr="00204178">
                    <w:rPr>
                      <w:rFonts w:ascii="宋体" w:eastAsia="宋体" w:hAnsi="宋体" w:cs="宋体"/>
                      <w:sz w:val="24"/>
                      <w:szCs w:val="24"/>
                    </w:rPr>
                    <w:t>将子进程的标准输出重定向到一个文件，子进程运行完毕后再去读取文件内容。这种</w:t>
                  </w:r>
                  <w:r w:rsidRPr="00204178">
                    <w:rPr>
                      <w:rFonts w:ascii="Times New Roman" w:eastAsia="Times New Roman" w:hAnsi="Times New Roman" w:cs="Times New Roman"/>
                      <w:sz w:val="24"/>
                      <w:szCs w:val="24"/>
                    </w:rPr>
                    <w:t xml:space="preserve"> </w:t>
                  </w:r>
                  <w:r w:rsidRPr="00204178">
                    <w:rPr>
                      <w:rFonts w:ascii="宋体" w:eastAsia="宋体" w:hAnsi="宋体" w:cs="宋体"/>
                      <w:sz w:val="24"/>
                      <w:szCs w:val="24"/>
                    </w:rPr>
                    <w:t>方法当然可行，但它的问题是，我们很难实时监控子进程的输出，如果子进程不是随时刷新</w:t>
                  </w:r>
                  <w:proofErr w:type="spellStart"/>
                  <w:r w:rsidRPr="00204178">
                    <w:rPr>
                      <w:rFonts w:ascii="Times New Roman" w:eastAsia="Times New Roman" w:hAnsi="Times New Roman" w:cs="Times New Roman"/>
                      <w:sz w:val="24"/>
                      <w:szCs w:val="24"/>
                    </w:rPr>
                    <w:t>stdout</w:t>
                  </w:r>
                  <w:proofErr w:type="spellEnd"/>
                  <w:r w:rsidRPr="00204178">
                    <w:rPr>
                      <w:rFonts w:ascii="宋体" w:eastAsia="宋体" w:hAnsi="宋体" w:cs="宋体"/>
                      <w:sz w:val="24"/>
                      <w:szCs w:val="24"/>
                    </w:rPr>
                    <w:t>的话，那我们只能等一整块数据实际写入文件之后才能看到</w:t>
                  </w:r>
                  <w:r w:rsidRPr="00204178">
                    <w:rPr>
                      <w:rFonts w:ascii="Times New Roman" w:eastAsia="Times New Roman" w:hAnsi="Times New Roman" w:cs="Times New Roman"/>
                      <w:sz w:val="24"/>
                      <w:szCs w:val="24"/>
                    </w:rPr>
                    <w:t xml:space="preserve"> </w:t>
                  </w:r>
                  <w:r w:rsidRPr="00204178">
                    <w:rPr>
                      <w:rFonts w:ascii="宋体" w:eastAsia="宋体" w:hAnsi="宋体" w:cs="宋体"/>
                      <w:sz w:val="24"/>
                      <w:szCs w:val="24"/>
                    </w:rPr>
                    <w:t>运行结果；况且，访问磁盘文件的开销也远比内存中的管道操作来得大。</w:t>
                  </w:r>
                </w:p>
                <w:p w:rsidR="00204178" w:rsidRPr="00204178" w:rsidRDefault="00204178" w:rsidP="00204178">
                  <w:pPr>
                    <w:spacing w:before="100" w:beforeAutospacing="1" w:after="100" w:afterAutospacing="1" w:line="240" w:lineRule="auto"/>
                    <w:rPr>
                      <w:rFonts w:ascii="Times New Roman" w:eastAsia="Times New Roman" w:hAnsi="Times New Roman" w:cs="Times New Roman"/>
                      <w:sz w:val="24"/>
                      <w:szCs w:val="24"/>
                    </w:rPr>
                  </w:pPr>
                  <w:r w:rsidRPr="00204178">
                    <w:rPr>
                      <w:rFonts w:ascii="宋体" w:eastAsia="宋体" w:hAnsi="宋体" w:cs="宋体"/>
                      <w:sz w:val="24"/>
                      <w:szCs w:val="24"/>
                    </w:rPr>
                    <w:t>我这里给出的方案其实很简单：既然控制台程序可以调用</w:t>
                  </w:r>
                  <w:r w:rsidRPr="00204178">
                    <w:rPr>
                      <w:rFonts w:ascii="Times New Roman" w:eastAsia="Times New Roman" w:hAnsi="Times New Roman" w:cs="Times New Roman"/>
                      <w:sz w:val="24"/>
                      <w:szCs w:val="24"/>
                    </w:rPr>
                    <w:t xml:space="preserve"> </w:t>
                  </w:r>
                  <w:r w:rsidRPr="00204178">
                    <w:rPr>
                      <w:rFonts w:ascii="宋体" w:eastAsia="宋体" w:hAnsi="宋体" w:cs="宋体"/>
                      <w:sz w:val="24"/>
                      <w:szCs w:val="24"/>
                    </w:rPr>
                    <w:t>另一个控制台程序并完成输入输出的重定向，那我们完全可以编写一个中介程序，这个中介程序调用我们需要调用的工具程序并随时获取该程序的输出信息，然后直</w:t>
                  </w:r>
                  <w:r w:rsidRPr="00204178">
                    <w:rPr>
                      <w:rFonts w:ascii="Times New Roman" w:eastAsia="Times New Roman" w:hAnsi="Times New Roman" w:cs="Times New Roman"/>
                      <w:sz w:val="24"/>
                      <w:szCs w:val="24"/>
                    </w:rPr>
                    <w:t xml:space="preserve"> </w:t>
                  </w:r>
                  <w:r w:rsidRPr="00204178">
                    <w:rPr>
                      <w:rFonts w:ascii="宋体" w:eastAsia="宋体" w:hAnsi="宋体" w:cs="宋体"/>
                      <w:sz w:val="24"/>
                      <w:szCs w:val="24"/>
                    </w:rPr>
                    <w:t>接将信息用约定的进程间通讯方式（比如匿名管道）传回</w:t>
                  </w:r>
                  <w:r w:rsidRPr="00204178">
                    <w:rPr>
                      <w:rFonts w:ascii="Times New Roman" w:eastAsia="Times New Roman" w:hAnsi="Times New Roman" w:cs="Times New Roman"/>
                      <w:sz w:val="24"/>
                      <w:szCs w:val="24"/>
                    </w:rPr>
                    <w:t>GUI</w:t>
                  </w:r>
                  <w:r w:rsidRPr="00204178">
                    <w:rPr>
                      <w:rFonts w:ascii="宋体" w:eastAsia="宋体" w:hAnsi="宋体" w:cs="宋体"/>
                      <w:sz w:val="24"/>
                      <w:szCs w:val="24"/>
                    </w:rPr>
                    <w:t>程序，就象下图中这样：</w:t>
                  </w:r>
                  <w:r w:rsidRPr="00204178">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extent cx="4981575" cy="1676400"/>
                        <wp:effectExtent l="19050" t="0" r="9525" b="0"/>
                        <wp:docPr id="2" name="Picture 2" descr="http://www.vckbase.com/document/journal/vckbase0/images/myid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vckbase.com/document/journal/vckbase0/images/myide2.gif"/>
                                <pic:cNvPicPr>
                                  <a:picLocks noChangeAspect="1" noChangeArrowheads="1"/>
                                </pic:cNvPicPr>
                              </pic:nvPicPr>
                              <pic:blipFill>
                                <a:blip r:embed="rId5"/>
                                <a:srcRect/>
                                <a:stretch>
                                  <a:fillRect/>
                                </a:stretch>
                              </pic:blipFill>
                              <pic:spPr bwMode="auto">
                                <a:xfrm>
                                  <a:off x="0" y="0"/>
                                  <a:ext cx="4981575" cy="1676400"/>
                                </a:xfrm>
                                <a:prstGeom prst="rect">
                                  <a:avLst/>
                                </a:prstGeom>
                                <a:noFill/>
                                <a:ln w="9525">
                                  <a:noFill/>
                                  <a:miter lim="800000"/>
                                  <a:headEnd/>
                                  <a:tailEnd/>
                                </a:ln>
                              </pic:spPr>
                            </pic:pic>
                          </a:graphicData>
                        </a:graphic>
                      </wp:inline>
                    </w:drawing>
                  </w:r>
                  <w:r w:rsidRPr="00204178">
                    <w:rPr>
                      <w:rFonts w:ascii="Times New Roman" w:eastAsia="Times New Roman" w:hAnsi="Times New Roman" w:cs="Times New Roman"/>
                      <w:sz w:val="24"/>
                      <w:szCs w:val="24"/>
                    </w:rPr>
                    <w:br/>
                  </w:r>
                  <w:r w:rsidRPr="00204178">
                    <w:rPr>
                      <w:rFonts w:ascii="宋体" w:eastAsia="宋体" w:hAnsi="宋体" w:cs="宋体"/>
                      <w:sz w:val="24"/>
                      <w:szCs w:val="24"/>
                    </w:rPr>
                    <w:t>图中，工具程序和中介程序都是以隐藏的方式运行的。工具程序原本输出到</w:t>
                  </w:r>
                  <w:proofErr w:type="spellStart"/>
                  <w:r w:rsidRPr="00204178">
                    <w:rPr>
                      <w:rFonts w:ascii="Times New Roman" w:eastAsia="Times New Roman" w:hAnsi="Times New Roman" w:cs="Times New Roman"/>
                      <w:sz w:val="24"/>
                      <w:szCs w:val="24"/>
                    </w:rPr>
                    <w:t>stdout</w:t>
                  </w:r>
                  <w:proofErr w:type="spellEnd"/>
                  <w:r w:rsidRPr="00204178">
                    <w:rPr>
                      <w:rFonts w:ascii="宋体" w:eastAsia="宋体" w:hAnsi="宋体" w:cs="宋体"/>
                      <w:sz w:val="24"/>
                      <w:szCs w:val="24"/>
                    </w:rPr>
                    <w:t>的信息被重定向到中介程序开辟的管道中，中介程序再利用</w:t>
                  </w:r>
                  <w:r w:rsidRPr="00204178">
                    <w:rPr>
                      <w:rFonts w:ascii="Times New Roman" w:eastAsia="Times New Roman" w:hAnsi="Times New Roman" w:cs="Times New Roman"/>
                      <w:sz w:val="24"/>
                      <w:szCs w:val="24"/>
                    </w:rPr>
                    <w:t>GUI</w:t>
                  </w:r>
                  <w:r w:rsidRPr="00204178">
                    <w:rPr>
                      <w:rFonts w:ascii="宋体" w:eastAsia="宋体" w:hAnsi="宋体" w:cs="宋体"/>
                      <w:sz w:val="24"/>
                      <w:szCs w:val="24"/>
                    </w:rPr>
                    <w:t>程序创建</w:t>
                  </w:r>
                  <w:r w:rsidRPr="00204178">
                    <w:rPr>
                      <w:rFonts w:ascii="Times New Roman" w:eastAsia="Times New Roman" w:hAnsi="Times New Roman" w:cs="Times New Roman"/>
                      <w:sz w:val="24"/>
                      <w:szCs w:val="24"/>
                    </w:rPr>
                    <w:t xml:space="preserve"> </w:t>
                  </w:r>
                  <w:r w:rsidRPr="00204178">
                    <w:rPr>
                      <w:rFonts w:ascii="宋体" w:eastAsia="宋体" w:hAnsi="宋体" w:cs="宋体"/>
                      <w:sz w:val="24"/>
                      <w:szCs w:val="24"/>
                    </w:rPr>
                    <w:t>的管道将信息即时传递到</w:t>
                  </w:r>
                  <w:r w:rsidRPr="00204178">
                    <w:rPr>
                      <w:rFonts w:ascii="Times New Roman" w:eastAsia="Times New Roman" w:hAnsi="Times New Roman" w:cs="Times New Roman"/>
                      <w:sz w:val="24"/>
                      <w:szCs w:val="24"/>
                    </w:rPr>
                    <w:t>GUI</w:t>
                  </w:r>
                  <w:r w:rsidRPr="00204178">
                    <w:rPr>
                      <w:rFonts w:ascii="宋体" w:eastAsia="宋体" w:hAnsi="宋体" w:cs="宋体"/>
                      <w:sz w:val="24"/>
                      <w:szCs w:val="24"/>
                    </w:rPr>
                    <w:t>程序的一个后台线程里，后台线程负责刷新</w:t>
                  </w:r>
                  <w:r w:rsidRPr="00204178">
                    <w:rPr>
                      <w:rFonts w:ascii="Times New Roman" w:eastAsia="Times New Roman" w:hAnsi="Times New Roman" w:cs="Times New Roman"/>
                      <w:sz w:val="24"/>
                      <w:szCs w:val="24"/>
                    </w:rPr>
                    <w:t>GUI</w:t>
                  </w:r>
                  <w:r w:rsidRPr="00204178">
                    <w:rPr>
                      <w:rFonts w:ascii="宋体" w:eastAsia="宋体" w:hAnsi="宋体" w:cs="宋体"/>
                      <w:sz w:val="24"/>
                      <w:szCs w:val="24"/>
                    </w:rPr>
                    <w:t>程序的用户界面（使用后台线程的原因是，只有这样才可以保证信息在</w:t>
                  </w:r>
                  <w:r w:rsidRPr="00204178">
                    <w:rPr>
                      <w:rFonts w:ascii="Times New Roman" w:eastAsia="Times New Roman" w:hAnsi="Times New Roman" w:cs="Times New Roman"/>
                      <w:sz w:val="24"/>
                      <w:szCs w:val="24"/>
                    </w:rPr>
                    <w:t>GUI</w:t>
                  </w:r>
                  <w:r w:rsidRPr="00204178">
                    <w:rPr>
                      <w:rFonts w:ascii="宋体" w:eastAsia="宋体" w:hAnsi="宋体" w:cs="宋体"/>
                      <w:sz w:val="24"/>
                      <w:szCs w:val="24"/>
                    </w:rPr>
                    <w:t>界面</w:t>
                  </w:r>
                  <w:r w:rsidRPr="00204178">
                    <w:rPr>
                      <w:rFonts w:ascii="Times New Roman" w:eastAsia="Times New Roman" w:hAnsi="Times New Roman" w:cs="Times New Roman"/>
                      <w:sz w:val="24"/>
                      <w:szCs w:val="24"/>
                    </w:rPr>
                    <w:t xml:space="preserve"> </w:t>
                  </w:r>
                  <w:r w:rsidRPr="00204178">
                    <w:rPr>
                      <w:rFonts w:ascii="宋体" w:eastAsia="宋体" w:hAnsi="宋体" w:cs="宋体"/>
                      <w:sz w:val="24"/>
                      <w:szCs w:val="24"/>
                    </w:rPr>
                    <w:t>中随时输出时不影响用户正在进行的其他操作，就象我们在</w:t>
                  </w:r>
                  <w:r w:rsidRPr="00204178">
                    <w:rPr>
                      <w:rFonts w:ascii="Times New Roman" w:eastAsia="Times New Roman" w:hAnsi="Times New Roman" w:cs="Times New Roman"/>
                      <w:sz w:val="24"/>
                      <w:szCs w:val="24"/>
                    </w:rPr>
                    <w:t>Visual Studio</w:t>
                  </w:r>
                  <w:r w:rsidRPr="00204178">
                    <w:rPr>
                      <w:rFonts w:ascii="宋体" w:eastAsia="宋体" w:hAnsi="宋体" w:cs="宋体"/>
                      <w:sz w:val="24"/>
                      <w:szCs w:val="24"/>
                    </w:rPr>
                    <w:t>中执行耗时较长的编译功能那样）。</w:t>
                  </w:r>
                </w:p>
                <w:p w:rsidR="00204178" w:rsidRPr="00204178" w:rsidRDefault="00204178" w:rsidP="00204178">
                  <w:pPr>
                    <w:spacing w:before="100" w:beforeAutospacing="1" w:after="100" w:afterAutospacing="1" w:line="240" w:lineRule="auto"/>
                    <w:rPr>
                      <w:rFonts w:ascii="Times New Roman" w:eastAsia="Times New Roman" w:hAnsi="Times New Roman" w:cs="Times New Roman"/>
                      <w:sz w:val="24"/>
                      <w:szCs w:val="24"/>
                    </w:rPr>
                  </w:pPr>
                  <w:r w:rsidRPr="00204178">
                    <w:rPr>
                      <w:rFonts w:ascii="宋体" w:eastAsia="宋体" w:hAnsi="宋体" w:cs="宋体"/>
                      <w:sz w:val="24"/>
                      <w:szCs w:val="24"/>
                    </w:rPr>
                    <w:t>我写的中介程序名字叫</w:t>
                  </w:r>
                  <w:proofErr w:type="spellStart"/>
                  <w:r w:rsidRPr="00204178">
                    <w:rPr>
                      <w:rFonts w:ascii="Times New Roman" w:eastAsia="Times New Roman" w:hAnsi="Times New Roman" w:cs="Times New Roman"/>
                      <w:sz w:val="24"/>
                      <w:szCs w:val="24"/>
                    </w:rPr>
                    <w:t>wSpawn</w:t>
                  </w:r>
                  <w:proofErr w:type="spellEnd"/>
                  <w:r w:rsidRPr="00204178">
                    <w:rPr>
                      <w:rFonts w:ascii="宋体" w:eastAsia="宋体" w:hAnsi="宋体" w:cs="宋体"/>
                      <w:sz w:val="24"/>
                      <w:szCs w:val="24"/>
                    </w:rPr>
                    <w:t>，这个名字来自</w:t>
                  </w:r>
                  <w:r w:rsidRPr="00204178">
                    <w:rPr>
                      <w:rFonts w:ascii="Times New Roman" w:eastAsia="Times New Roman" w:hAnsi="Times New Roman" w:cs="Times New Roman"/>
                      <w:sz w:val="24"/>
                      <w:szCs w:val="24"/>
                    </w:rPr>
                    <w:t xml:space="preserve"> Visual Studio</w:t>
                  </w:r>
                  <w:r w:rsidRPr="00204178">
                    <w:rPr>
                      <w:rFonts w:ascii="宋体" w:eastAsia="宋体" w:hAnsi="宋体" w:cs="宋体"/>
                      <w:sz w:val="24"/>
                      <w:szCs w:val="24"/>
                    </w:rPr>
                    <w:t>里完成类似功能的中介程序</w:t>
                  </w:r>
                  <w:proofErr w:type="spellStart"/>
                  <w:r w:rsidRPr="00204178">
                    <w:rPr>
                      <w:rFonts w:ascii="Times New Roman" w:eastAsia="Times New Roman" w:hAnsi="Times New Roman" w:cs="Times New Roman"/>
                      <w:sz w:val="24"/>
                      <w:szCs w:val="24"/>
                    </w:rPr>
                    <w:t>VcSpawn</w:t>
                  </w:r>
                  <w:proofErr w:type="spellEnd"/>
                  <w:r w:rsidRPr="00204178">
                    <w:rPr>
                      <w:rFonts w:ascii="宋体" w:eastAsia="宋体" w:hAnsi="宋体" w:cs="宋体"/>
                      <w:sz w:val="24"/>
                      <w:szCs w:val="24"/>
                    </w:rPr>
                    <w:t>（你可以在</w:t>
                  </w:r>
                  <w:r w:rsidRPr="00204178">
                    <w:rPr>
                      <w:rFonts w:ascii="Times New Roman" w:eastAsia="Times New Roman" w:hAnsi="Times New Roman" w:cs="Times New Roman"/>
                      <w:sz w:val="24"/>
                      <w:szCs w:val="24"/>
                    </w:rPr>
                    <w:t>Visual Studio</w:t>
                  </w:r>
                  <w:r w:rsidRPr="00204178">
                    <w:rPr>
                      <w:rFonts w:ascii="宋体" w:eastAsia="宋体" w:hAnsi="宋体" w:cs="宋体"/>
                      <w:sz w:val="24"/>
                      <w:szCs w:val="24"/>
                    </w:rPr>
                    <w:t>的安装目录中找到它）。我的</w:t>
                  </w:r>
                  <w:proofErr w:type="spellStart"/>
                  <w:r w:rsidRPr="00204178">
                    <w:rPr>
                      <w:rFonts w:ascii="Times New Roman" w:eastAsia="Times New Roman" w:hAnsi="Times New Roman" w:cs="Times New Roman"/>
                      <w:sz w:val="24"/>
                      <w:szCs w:val="24"/>
                    </w:rPr>
                    <w:t>wSpawn</w:t>
                  </w:r>
                  <w:proofErr w:type="spellEnd"/>
                  <w:r w:rsidRPr="00204178">
                    <w:rPr>
                      <w:rFonts w:ascii="宋体" w:eastAsia="宋体" w:hAnsi="宋体" w:cs="宋体"/>
                      <w:sz w:val="24"/>
                      <w:szCs w:val="24"/>
                    </w:rPr>
                    <w:t>非常简单，它利用系统调用</w:t>
                  </w:r>
                  <w:r w:rsidRPr="00204178">
                    <w:rPr>
                      <w:rFonts w:ascii="Times New Roman" w:eastAsia="Times New Roman" w:hAnsi="Times New Roman" w:cs="Times New Roman"/>
                      <w:sz w:val="24"/>
                      <w:szCs w:val="24"/>
                    </w:rPr>
                    <w:t>_</w:t>
                  </w:r>
                  <w:proofErr w:type="spellStart"/>
                  <w:proofErr w:type="gramStart"/>
                  <w:r w:rsidRPr="00204178">
                    <w:rPr>
                      <w:rFonts w:ascii="Times New Roman" w:eastAsia="Times New Roman" w:hAnsi="Times New Roman" w:cs="Times New Roman"/>
                      <w:sz w:val="24"/>
                      <w:szCs w:val="24"/>
                    </w:rPr>
                    <w:t>popen</w:t>
                  </w:r>
                  <w:proofErr w:type="spellEnd"/>
                  <w:r w:rsidRPr="00204178">
                    <w:rPr>
                      <w:rFonts w:ascii="Times New Roman" w:eastAsia="Times New Roman" w:hAnsi="Times New Roman" w:cs="Times New Roman"/>
                      <w:sz w:val="24"/>
                      <w:szCs w:val="24"/>
                    </w:rPr>
                    <w:t>(</w:t>
                  </w:r>
                  <w:proofErr w:type="gramEnd"/>
                  <w:r w:rsidRPr="00204178">
                    <w:rPr>
                      <w:rFonts w:ascii="Times New Roman" w:eastAsia="Times New Roman" w:hAnsi="Times New Roman" w:cs="Times New Roman"/>
                      <w:sz w:val="24"/>
                      <w:szCs w:val="24"/>
                    </w:rPr>
                    <w:t>)</w:t>
                  </w:r>
                  <w:r w:rsidRPr="00204178">
                    <w:rPr>
                      <w:rFonts w:ascii="宋体" w:eastAsia="宋体" w:hAnsi="宋体" w:cs="宋体"/>
                      <w:sz w:val="24"/>
                      <w:szCs w:val="24"/>
                    </w:rPr>
                    <w:t>同时完成创建子进程和输入输出重定向两件工作。</w:t>
                  </w:r>
                  <w:r w:rsidRPr="00204178">
                    <w:rPr>
                      <w:rFonts w:ascii="Times New Roman" w:eastAsia="Times New Roman" w:hAnsi="Times New Roman" w:cs="Times New Roman"/>
                      <w:sz w:val="24"/>
                      <w:szCs w:val="24"/>
                    </w:rPr>
                    <w:t>GUI</w:t>
                  </w:r>
                  <w:r w:rsidRPr="00204178">
                    <w:rPr>
                      <w:rFonts w:ascii="宋体" w:eastAsia="宋体" w:hAnsi="宋体" w:cs="宋体"/>
                      <w:sz w:val="24"/>
                      <w:szCs w:val="24"/>
                    </w:rPr>
                    <w:t>程序</w:t>
                  </w:r>
                  <w:r w:rsidRPr="00204178">
                    <w:rPr>
                      <w:rFonts w:ascii="Times New Roman" w:eastAsia="Times New Roman" w:hAnsi="Times New Roman" w:cs="Times New Roman"/>
                      <w:sz w:val="24"/>
                      <w:szCs w:val="24"/>
                    </w:rPr>
                    <w:t xml:space="preserve"> </w:t>
                  </w:r>
                  <w:r w:rsidRPr="00204178">
                    <w:rPr>
                      <w:rFonts w:ascii="宋体" w:eastAsia="宋体" w:hAnsi="宋体" w:cs="宋体"/>
                      <w:sz w:val="24"/>
                      <w:szCs w:val="24"/>
                    </w:rPr>
                    <w:t>则使用一种特殊的命令行方式调用</w:t>
                  </w:r>
                  <w:proofErr w:type="spellStart"/>
                  <w:r w:rsidRPr="00204178">
                    <w:rPr>
                      <w:rFonts w:ascii="Times New Roman" w:eastAsia="Times New Roman" w:hAnsi="Times New Roman" w:cs="Times New Roman"/>
                      <w:sz w:val="24"/>
                      <w:szCs w:val="24"/>
                    </w:rPr>
                    <w:t>wSpawn</w:t>
                  </w:r>
                  <w:proofErr w:type="spellEnd"/>
                  <w:r w:rsidRPr="00204178">
                    <w:rPr>
                      <w:rFonts w:ascii="宋体" w:eastAsia="宋体" w:hAnsi="宋体" w:cs="宋体"/>
                      <w:sz w:val="24"/>
                      <w:szCs w:val="24"/>
                    </w:rPr>
                    <w:t>：</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04178">
                    <w:rPr>
                      <w:rFonts w:ascii="Courier New" w:eastAsia="Times New Roman" w:hAnsi="Courier New" w:cs="Courier New"/>
                      <w:sz w:val="20"/>
                      <w:szCs w:val="20"/>
                    </w:rPr>
                    <w:t>wspawn</w:t>
                  </w:r>
                  <w:proofErr w:type="spellEnd"/>
                  <w:r w:rsidRPr="00204178">
                    <w:rPr>
                      <w:rFonts w:ascii="Courier New" w:eastAsia="Times New Roman" w:hAnsi="Courier New" w:cs="Courier New"/>
                      <w:sz w:val="20"/>
                      <w:szCs w:val="20"/>
                    </w:rPr>
                    <w:t xml:space="preserve"> –h &lt;n&gt; &lt;command&gt; [arg1] [arg2] ...</w:t>
                  </w:r>
                </w:p>
                <w:p w:rsidR="00204178" w:rsidRPr="00204178" w:rsidRDefault="00204178" w:rsidP="00204178">
                  <w:pPr>
                    <w:spacing w:after="0" w:line="240" w:lineRule="auto"/>
                    <w:rPr>
                      <w:rFonts w:ascii="Times New Roman" w:eastAsia="Times New Roman" w:hAnsi="Times New Roman" w:cs="Times New Roman"/>
                      <w:sz w:val="24"/>
                      <w:szCs w:val="24"/>
                    </w:rPr>
                  </w:pPr>
                  <w:r w:rsidRPr="00204178">
                    <w:rPr>
                      <w:rFonts w:ascii="宋体" w:eastAsia="宋体" w:hAnsi="宋体" w:cs="宋体"/>
                      <w:sz w:val="24"/>
                      <w:szCs w:val="24"/>
                    </w:rPr>
                    <w:t>其中，</w:t>
                  </w:r>
                  <w:r w:rsidRPr="00204178">
                    <w:rPr>
                      <w:rFonts w:ascii="Times New Roman" w:eastAsia="Times New Roman" w:hAnsi="Times New Roman" w:cs="Times New Roman"/>
                      <w:sz w:val="24"/>
                      <w:szCs w:val="24"/>
                    </w:rPr>
                    <w:t>-h</w:t>
                  </w:r>
                  <w:r w:rsidRPr="00204178">
                    <w:rPr>
                      <w:rFonts w:ascii="宋体" w:eastAsia="宋体" w:hAnsi="宋体" w:cs="宋体"/>
                      <w:sz w:val="24"/>
                      <w:szCs w:val="24"/>
                    </w:rPr>
                    <w:t>后跟的是</w:t>
                  </w:r>
                  <w:r w:rsidRPr="00204178">
                    <w:rPr>
                      <w:rFonts w:ascii="Times New Roman" w:eastAsia="Times New Roman" w:hAnsi="Times New Roman" w:cs="Times New Roman"/>
                      <w:sz w:val="24"/>
                      <w:szCs w:val="24"/>
                    </w:rPr>
                    <w:t>GUI</w:t>
                  </w:r>
                  <w:r w:rsidRPr="00204178">
                    <w:rPr>
                      <w:rFonts w:ascii="宋体" w:eastAsia="宋体" w:hAnsi="宋体" w:cs="宋体"/>
                      <w:sz w:val="24"/>
                      <w:szCs w:val="24"/>
                    </w:rPr>
                    <w:t>程序提供的管道句柄，由</w:t>
                  </w:r>
                  <w:r w:rsidRPr="00204178">
                    <w:rPr>
                      <w:rFonts w:ascii="Times New Roman" w:eastAsia="Times New Roman" w:hAnsi="Times New Roman" w:cs="Times New Roman"/>
                      <w:sz w:val="24"/>
                      <w:szCs w:val="24"/>
                    </w:rPr>
                    <w:t>GUI</w:t>
                  </w:r>
                  <w:r w:rsidRPr="00204178">
                    <w:rPr>
                      <w:rFonts w:ascii="宋体" w:eastAsia="宋体" w:hAnsi="宋体" w:cs="宋体"/>
                      <w:sz w:val="24"/>
                      <w:szCs w:val="24"/>
                    </w:rPr>
                    <w:t>程序自动将其转换为十进制数字，</w:t>
                  </w:r>
                  <w:proofErr w:type="spellStart"/>
                  <w:r w:rsidRPr="00204178">
                    <w:rPr>
                      <w:rFonts w:ascii="Times New Roman" w:eastAsia="Times New Roman" w:hAnsi="Times New Roman" w:cs="Times New Roman"/>
                      <w:sz w:val="24"/>
                      <w:szCs w:val="24"/>
                    </w:rPr>
                    <w:t>wSpawn</w:t>
                  </w:r>
                  <w:proofErr w:type="spellEnd"/>
                  <w:r w:rsidRPr="00204178">
                    <w:rPr>
                      <w:rFonts w:ascii="宋体" w:eastAsia="宋体" w:hAnsi="宋体" w:cs="宋体"/>
                      <w:sz w:val="24"/>
                      <w:szCs w:val="24"/>
                    </w:rPr>
                    <w:t>运行时将信息写入该句柄中，随后的内容是</w:t>
                  </w:r>
                  <w:r w:rsidRPr="00204178">
                    <w:rPr>
                      <w:rFonts w:ascii="Times New Roman" w:eastAsia="Times New Roman" w:hAnsi="Times New Roman" w:cs="Times New Roman"/>
                      <w:sz w:val="24"/>
                      <w:szCs w:val="24"/>
                    </w:rPr>
                    <w:t>GUI</w:t>
                  </w:r>
                  <w:r w:rsidRPr="00204178">
                    <w:rPr>
                      <w:rFonts w:ascii="宋体" w:eastAsia="宋体" w:hAnsi="宋体" w:cs="宋体"/>
                      <w:sz w:val="24"/>
                      <w:szCs w:val="24"/>
                    </w:rPr>
                    <w:t>程序真正要执行的命令行，例如调用</w:t>
                  </w:r>
                  <w:r w:rsidRPr="00204178">
                    <w:rPr>
                      <w:rFonts w:ascii="Times New Roman" w:eastAsia="Times New Roman" w:hAnsi="Times New Roman" w:cs="Times New Roman"/>
                      <w:sz w:val="24"/>
                      <w:szCs w:val="24"/>
                    </w:rPr>
                    <w:t>C++</w:t>
                  </w:r>
                  <w:r w:rsidRPr="00204178">
                    <w:rPr>
                      <w:rFonts w:ascii="宋体" w:eastAsia="宋体" w:hAnsi="宋体" w:cs="宋体"/>
                      <w:sz w:val="24"/>
                      <w:szCs w:val="24"/>
                    </w:rPr>
                    <w:t>编译器</w:t>
                  </w:r>
                  <w:r w:rsidRPr="00204178">
                    <w:rPr>
                      <w:rFonts w:ascii="Times New Roman" w:eastAsia="Times New Roman" w:hAnsi="Times New Roman" w:cs="Times New Roman"/>
                      <w:sz w:val="24"/>
                      <w:szCs w:val="24"/>
                    </w:rPr>
                    <w:t>cl.exe</w:t>
                  </w:r>
                  <w:r w:rsidRPr="00204178">
                    <w:rPr>
                      <w:rFonts w:ascii="宋体" w:eastAsia="宋体" w:hAnsi="宋体" w:cs="宋体"/>
                      <w:sz w:val="24"/>
                      <w:szCs w:val="24"/>
                    </w:rPr>
                    <w:t>的方式大致如下：</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04178">
                    <w:rPr>
                      <w:rFonts w:ascii="Courier New" w:eastAsia="Times New Roman" w:hAnsi="Courier New" w:cs="Courier New"/>
                      <w:sz w:val="20"/>
                      <w:szCs w:val="20"/>
                    </w:rPr>
                    <w:t>wspawn</w:t>
                  </w:r>
                  <w:proofErr w:type="spellEnd"/>
                  <w:r w:rsidRPr="00204178">
                    <w:rPr>
                      <w:rFonts w:ascii="Courier New" w:eastAsia="Times New Roman" w:hAnsi="Courier New" w:cs="Courier New"/>
                      <w:sz w:val="20"/>
                      <w:szCs w:val="20"/>
                    </w:rPr>
                    <w:t xml:space="preserve"> –h 1903 </w:t>
                  </w:r>
                  <w:proofErr w:type="spellStart"/>
                  <w:r w:rsidRPr="00204178">
                    <w:rPr>
                      <w:rFonts w:ascii="Courier New" w:eastAsia="Times New Roman" w:hAnsi="Courier New" w:cs="Courier New"/>
                      <w:sz w:val="20"/>
                      <w:szCs w:val="20"/>
                    </w:rPr>
                    <w:t>cl</w:t>
                  </w:r>
                  <w:proofErr w:type="spellEnd"/>
                  <w:r w:rsidRPr="00204178">
                    <w:rPr>
                      <w:rFonts w:ascii="Courier New" w:eastAsia="Times New Roman" w:hAnsi="Courier New" w:cs="Courier New"/>
                      <w:sz w:val="20"/>
                      <w:szCs w:val="20"/>
                    </w:rPr>
                    <w:t xml:space="preserve"> /Id:\</w:t>
                  </w:r>
                  <w:proofErr w:type="spellStart"/>
                  <w:r w:rsidRPr="00204178">
                    <w:rPr>
                      <w:rFonts w:ascii="Courier New" w:eastAsia="Times New Roman" w:hAnsi="Courier New" w:cs="Courier New"/>
                      <w:sz w:val="20"/>
                      <w:szCs w:val="20"/>
                    </w:rPr>
                    <w:t>myInclude</w:t>
                  </w:r>
                  <w:proofErr w:type="spellEnd"/>
                  <w:r w:rsidRPr="00204178">
                    <w:rPr>
                      <w:rFonts w:ascii="Courier New" w:eastAsia="Times New Roman" w:hAnsi="Courier New" w:cs="Courier New"/>
                      <w:sz w:val="20"/>
                      <w:szCs w:val="20"/>
                    </w:rPr>
                    <w:t xml:space="preserve"> Test.cpp</w:t>
                  </w:r>
                </w:p>
                <w:p w:rsidR="00204178" w:rsidRPr="00204178" w:rsidRDefault="00204178" w:rsidP="00204178">
                  <w:pPr>
                    <w:spacing w:after="0" w:line="240" w:lineRule="auto"/>
                    <w:rPr>
                      <w:rFonts w:ascii="Times New Roman" w:eastAsia="Times New Roman" w:hAnsi="Times New Roman" w:cs="Times New Roman"/>
                      <w:sz w:val="24"/>
                      <w:szCs w:val="24"/>
                    </w:rPr>
                  </w:pPr>
                  <w:r w:rsidRPr="00204178">
                    <w:rPr>
                      <w:rFonts w:ascii="Times New Roman" w:eastAsia="Times New Roman" w:hAnsi="Times New Roman" w:cs="Times New Roman"/>
                      <w:sz w:val="24"/>
                      <w:szCs w:val="24"/>
                    </w:rPr>
                    <w:t>wspawn.cpp</w:t>
                  </w:r>
                  <w:r w:rsidRPr="00204178">
                    <w:rPr>
                      <w:rFonts w:ascii="宋体" w:eastAsia="宋体" w:hAnsi="宋体" w:cs="宋体"/>
                      <w:sz w:val="24"/>
                      <w:szCs w:val="24"/>
                    </w:rPr>
                    <w:t>的程序清单如下：</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#include &lt;</w:t>
                  </w:r>
                  <w:proofErr w:type="spellStart"/>
                  <w:r w:rsidRPr="00204178">
                    <w:rPr>
                      <w:rFonts w:ascii="Courier New" w:eastAsia="Times New Roman" w:hAnsi="Courier New" w:cs="Courier New"/>
                      <w:sz w:val="20"/>
                      <w:szCs w:val="20"/>
                    </w:rPr>
                    <w:t>stdlib.h</w:t>
                  </w:r>
                  <w:proofErr w:type="spellEnd"/>
                  <w:r w:rsidRPr="00204178">
                    <w:rPr>
                      <w:rFonts w:ascii="Courier New" w:eastAsia="Times New Roman" w:hAnsi="Courier New" w:cs="Courier New"/>
                      <w:sz w:val="20"/>
                      <w:szCs w:val="20"/>
                    </w:rPr>
                    <w:t>&gt;</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#include &lt;</w:t>
                  </w:r>
                  <w:proofErr w:type="spellStart"/>
                  <w:r w:rsidRPr="00204178">
                    <w:rPr>
                      <w:rFonts w:ascii="Courier New" w:eastAsia="Times New Roman" w:hAnsi="Courier New" w:cs="Courier New"/>
                      <w:sz w:val="20"/>
                      <w:szCs w:val="20"/>
                    </w:rPr>
                    <w:t>stdio.h</w:t>
                  </w:r>
                  <w:proofErr w:type="spellEnd"/>
                  <w:r w:rsidRPr="00204178">
                    <w:rPr>
                      <w:rFonts w:ascii="Courier New" w:eastAsia="Times New Roman" w:hAnsi="Courier New" w:cs="Courier New"/>
                      <w:sz w:val="20"/>
                      <w:szCs w:val="20"/>
                    </w:rPr>
                    <w:t>&gt;</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#include &lt;</w:t>
                  </w:r>
                  <w:proofErr w:type="spellStart"/>
                  <w:r w:rsidRPr="00204178">
                    <w:rPr>
                      <w:rFonts w:ascii="Courier New" w:eastAsia="Times New Roman" w:hAnsi="Courier New" w:cs="Courier New"/>
                      <w:sz w:val="20"/>
                      <w:szCs w:val="20"/>
                    </w:rPr>
                    <w:t>string.h</w:t>
                  </w:r>
                  <w:proofErr w:type="spellEnd"/>
                  <w:r w:rsidRPr="00204178">
                    <w:rPr>
                      <w:rFonts w:ascii="Courier New" w:eastAsia="Times New Roman" w:hAnsi="Courier New" w:cs="Courier New"/>
                      <w:sz w:val="20"/>
                      <w:szCs w:val="20"/>
                    </w:rPr>
                    <w:t>&gt;</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#include &lt;string&gt;</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#include &lt;</w:t>
                  </w:r>
                  <w:proofErr w:type="spellStart"/>
                  <w:r w:rsidRPr="00204178">
                    <w:rPr>
                      <w:rFonts w:ascii="Courier New" w:eastAsia="Times New Roman" w:hAnsi="Courier New" w:cs="Courier New"/>
                      <w:sz w:val="20"/>
                      <w:szCs w:val="20"/>
                    </w:rPr>
                    <w:t>windows.h</w:t>
                  </w:r>
                  <w:proofErr w:type="spellEnd"/>
                  <w:r w:rsidRPr="00204178">
                    <w:rPr>
                      <w:rFonts w:ascii="Courier New" w:eastAsia="Times New Roman" w:hAnsi="Courier New" w:cs="Courier New"/>
                      <w:sz w:val="20"/>
                      <w:szCs w:val="20"/>
                    </w:rPr>
                    <w:t>&gt;</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using namespace std;</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void </w:t>
                  </w:r>
                  <w:proofErr w:type="spellStart"/>
                  <w:r w:rsidRPr="00204178">
                    <w:rPr>
                      <w:rFonts w:ascii="Courier New" w:eastAsia="Times New Roman" w:hAnsi="Courier New" w:cs="Courier New"/>
                      <w:sz w:val="20"/>
                      <w:szCs w:val="20"/>
                    </w:rPr>
                    <w:t>exit_friendly</w:t>
                  </w:r>
                  <w:proofErr w:type="spellEnd"/>
                  <w:r w:rsidRPr="00204178">
                    <w:rPr>
                      <w:rFonts w:ascii="Courier New" w:eastAsia="Times New Roman" w:hAnsi="Courier New" w:cs="Courier New"/>
                      <w:sz w:val="20"/>
                      <w:szCs w:val="20"/>
                    </w:rPr>
                    <w:t>(void)</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w:t>
                  </w:r>
                  <w:proofErr w:type="gramStart"/>
                  <w:r w:rsidRPr="00204178">
                    <w:rPr>
                      <w:rFonts w:ascii="Courier New" w:eastAsia="Times New Roman" w:hAnsi="Courier New" w:cs="Courier New"/>
                      <w:sz w:val="20"/>
                      <w:szCs w:val="20"/>
                    </w:rPr>
                    <w:t>puts(</w:t>
                  </w:r>
                  <w:proofErr w:type="gramEnd"/>
                  <w:r w:rsidRPr="00204178">
                    <w:rPr>
                      <w:rFonts w:ascii="Courier New" w:eastAsia="Times New Roman" w:hAnsi="Courier New" w:cs="Courier New"/>
                      <w:sz w:val="20"/>
                      <w:szCs w:val="20"/>
                    </w:rPr>
                    <w:t>"</w:t>
                  </w:r>
                  <w:r w:rsidRPr="00204178">
                    <w:rPr>
                      <w:rFonts w:ascii="宋体" w:eastAsia="宋体" w:hAnsi="宋体" w:cs="宋体"/>
                      <w:sz w:val="20"/>
                      <w:szCs w:val="20"/>
                    </w:rPr>
                    <w:t>请不要单独运行</w:t>
                  </w:r>
                  <w:proofErr w:type="spellStart"/>
                  <w:r w:rsidRPr="00204178">
                    <w:rPr>
                      <w:rFonts w:ascii="Courier New" w:eastAsia="Times New Roman" w:hAnsi="Courier New" w:cs="Courier New"/>
                      <w:sz w:val="20"/>
                      <w:szCs w:val="20"/>
                    </w:rPr>
                    <w:t>wSpawn</w:t>
                  </w:r>
                  <w:proofErr w:type="spellEnd"/>
                  <w:r w:rsidRPr="00204178">
                    <w:rPr>
                      <w:rFonts w:ascii="Courier New" w:eastAsia="Times New Roman" w:hAnsi="Courier New" w:cs="Courier New"/>
                      <w:sz w:val="20"/>
                      <w:szCs w:val="20"/>
                    </w:rPr>
                    <w:t>.");</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exit(0);</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04178">
                    <w:rPr>
                      <w:rFonts w:ascii="Courier New" w:eastAsia="Times New Roman" w:hAnsi="Courier New" w:cs="Courier New"/>
                      <w:sz w:val="20"/>
                      <w:szCs w:val="20"/>
                    </w:rPr>
                    <w:t>int</w:t>
                  </w:r>
                  <w:proofErr w:type="spellEnd"/>
                  <w:r w:rsidRPr="00204178">
                    <w:rPr>
                      <w:rFonts w:ascii="Courier New" w:eastAsia="Times New Roman" w:hAnsi="Courier New" w:cs="Courier New"/>
                      <w:sz w:val="20"/>
                      <w:szCs w:val="20"/>
                    </w:rPr>
                    <w:t xml:space="preserve"> main( </w:t>
                  </w:r>
                  <w:proofErr w:type="spellStart"/>
                  <w:r w:rsidRPr="00204178">
                    <w:rPr>
                      <w:rFonts w:ascii="Courier New" w:eastAsia="Times New Roman" w:hAnsi="Courier New" w:cs="Courier New"/>
                      <w:sz w:val="20"/>
                      <w:szCs w:val="20"/>
                    </w:rPr>
                    <w:t>int</w:t>
                  </w:r>
                  <w:proofErr w:type="spellEnd"/>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argc</w:t>
                  </w:r>
                  <w:proofErr w:type="spellEnd"/>
                  <w:r w:rsidRPr="00204178">
                    <w:rPr>
                      <w:rFonts w:ascii="Courier New" w:eastAsia="Times New Roman" w:hAnsi="Courier New" w:cs="Courier New"/>
                      <w:sz w:val="20"/>
                      <w:szCs w:val="20"/>
                    </w:rPr>
                    <w:t>, char *</w:t>
                  </w:r>
                  <w:proofErr w:type="spellStart"/>
                  <w:r w:rsidRPr="00204178">
                    <w:rPr>
                      <w:rFonts w:ascii="Courier New" w:eastAsia="Times New Roman" w:hAnsi="Courier New" w:cs="Courier New"/>
                      <w:sz w:val="20"/>
                      <w:szCs w:val="20"/>
                    </w:rPr>
                    <w:t>argv</w:t>
                  </w:r>
                  <w:proofErr w:type="spellEnd"/>
                  <w:r w:rsidRPr="00204178">
                    <w:rPr>
                      <w:rFonts w:ascii="Courier New" w:eastAsia="Times New Roman" w:hAnsi="Courier New" w:cs="Courier New"/>
                      <w:sz w:val="20"/>
                      <w:szCs w:val="20"/>
                    </w:rPr>
                    <w:t>[] )</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HANDLE  </w:t>
                  </w:r>
                  <w:proofErr w:type="spellStart"/>
                  <w:r w:rsidRPr="00204178">
                    <w:rPr>
                      <w:rFonts w:ascii="Courier New" w:eastAsia="Times New Roman" w:hAnsi="Courier New" w:cs="Courier New"/>
                      <w:sz w:val="20"/>
                      <w:szCs w:val="20"/>
                    </w:rPr>
                    <w:t>hWrite</w:t>
                  </w:r>
                  <w:proofErr w:type="spellEnd"/>
                  <w:r w:rsidRPr="00204178">
                    <w:rPr>
                      <w:rFonts w:ascii="Courier New" w:eastAsia="Times New Roman" w:hAnsi="Courier New" w:cs="Courier New"/>
                      <w:sz w:val="20"/>
                      <w:szCs w:val="20"/>
                    </w:rPr>
                    <w:t xml:space="preserve"> = NULL;</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DWORD   </w:t>
                  </w:r>
                  <w:proofErr w:type="spellStart"/>
                  <w:r w:rsidRPr="00204178">
                    <w:rPr>
                      <w:rFonts w:ascii="Courier New" w:eastAsia="Times New Roman" w:hAnsi="Courier New" w:cs="Courier New"/>
                      <w:sz w:val="20"/>
                      <w:szCs w:val="20"/>
                    </w:rPr>
                    <w:t>dwWrited</w:t>
                  </w:r>
                  <w:proofErr w:type="spellEnd"/>
                  <w:r w:rsidRPr="00204178">
                    <w:rPr>
                      <w:rFonts w:ascii="Courier New" w:eastAsia="Times New Roman" w:hAnsi="Courier New" w:cs="Courier New"/>
                      <w:sz w:val="20"/>
                      <w:szCs w:val="20"/>
                    </w:rPr>
                    <w:t>;</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int</w:t>
                  </w:r>
                  <w:proofErr w:type="spellEnd"/>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i</w:t>
                  </w:r>
                  <w:proofErr w:type="spellEnd"/>
                  <w:r w:rsidRPr="00204178">
                    <w:rPr>
                      <w:rFonts w:ascii="Courier New" w:eastAsia="Times New Roman" w:hAnsi="Courier New" w:cs="Courier New"/>
                      <w:sz w:val="20"/>
                      <w:szCs w:val="20"/>
                    </w:rPr>
                    <w:t xml:space="preserve"> = 0, ret = 0, </w:t>
                  </w:r>
                  <w:proofErr w:type="spellStart"/>
                  <w:r w:rsidRPr="00204178">
                    <w:rPr>
                      <w:rFonts w:ascii="Courier New" w:eastAsia="Times New Roman" w:hAnsi="Courier New" w:cs="Courier New"/>
                      <w:sz w:val="20"/>
                      <w:szCs w:val="20"/>
                    </w:rPr>
                    <w:t>len</w:t>
                  </w:r>
                  <w:proofErr w:type="spellEnd"/>
                  <w:r w:rsidRPr="00204178">
                    <w:rPr>
                      <w:rFonts w:ascii="Courier New" w:eastAsia="Times New Roman" w:hAnsi="Courier New" w:cs="Courier New"/>
                      <w:sz w:val="20"/>
                      <w:szCs w:val="20"/>
                    </w:rPr>
                    <w:t xml:space="preserve"> = 0;</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char    </w:t>
                  </w:r>
                  <w:proofErr w:type="spellStart"/>
                  <w:r w:rsidRPr="00204178">
                    <w:rPr>
                      <w:rFonts w:ascii="Courier New" w:eastAsia="Times New Roman" w:hAnsi="Courier New" w:cs="Courier New"/>
                      <w:sz w:val="20"/>
                      <w:szCs w:val="20"/>
                    </w:rPr>
                    <w:t>psBuffer</w:t>
                  </w:r>
                  <w:proofErr w:type="spellEnd"/>
                  <w:r w:rsidRPr="00204178">
                    <w:rPr>
                      <w:rFonts w:ascii="Courier New" w:eastAsia="Times New Roman" w:hAnsi="Courier New" w:cs="Courier New"/>
                      <w:sz w:val="20"/>
                      <w:szCs w:val="20"/>
                    </w:rPr>
                    <w:t>[256];</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FILE*   </w:t>
                  </w:r>
                  <w:proofErr w:type="spellStart"/>
                  <w:r w:rsidRPr="00204178">
                    <w:rPr>
                      <w:rFonts w:ascii="Courier New" w:eastAsia="Times New Roman" w:hAnsi="Courier New" w:cs="Courier New"/>
                      <w:sz w:val="20"/>
                      <w:szCs w:val="20"/>
                    </w:rPr>
                    <w:t>child_output</w:t>
                  </w:r>
                  <w:proofErr w:type="spellEnd"/>
                  <w:r w:rsidRPr="00204178">
                    <w:rPr>
                      <w:rFonts w:ascii="Courier New" w:eastAsia="Times New Roman" w:hAnsi="Courier New" w:cs="Courier New"/>
                      <w:sz w:val="20"/>
                      <w:szCs w:val="20"/>
                    </w:rPr>
                    <w:t>;</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lastRenderedPageBreak/>
                    <w:t xml:space="preserve">    string  </w:t>
                  </w:r>
                  <w:proofErr w:type="spellStart"/>
                  <w:r w:rsidRPr="00204178">
                    <w:rPr>
                      <w:rFonts w:ascii="Courier New" w:eastAsia="Times New Roman" w:hAnsi="Courier New" w:cs="Courier New"/>
                      <w:sz w:val="20"/>
                      <w:szCs w:val="20"/>
                    </w:rPr>
                    <w:t>command_line</w:t>
                  </w:r>
                  <w:proofErr w:type="spellEnd"/>
                  <w:r w:rsidRPr="00204178">
                    <w:rPr>
                      <w:rFonts w:ascii="Courier New" w:eastAsia="Times New Roman" w:hAnsi="Courier New" w:cs="Courier New"/>
                      <w:sz w:val="20"/>
                      <w:szCs w:val="20"/>
                    </w:rPr>
                    <w:t xml:space="preserve"> = "";</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 </w:t>
                  </w:r>
                  <w:r w:rsidRPr="00204178">
                    <w:rPr>
                      <w:rFonts w:ascii="宋体" w:eastAsia="宋体" w:hAnsi="宋体" w:cs="宋体"/>
                      <w:sz w:val="20"/>
                      <w:szCs w:val="20"/>
                    </w:rPr>
                    <w:t>检查命令行，如存在管道句柄，则将其转换为</w:t>
                  </w:r>
                  <w:r w:rsidRPr="00204178">
                    <w:rPr>
                      <w:rFonts w:ascii="Courier New" w:eastAsia="Times New Roman" w:hAnsi="Courier New" w:cs="Courier New"/>
                      <w:sz w:val="20"/>
                      <w:szCs w:val="20"/>
                    </w:rPr>
                    <w:t>HANDLE</w:t>
                  </w:r>
                  <w:r w:rsidRPr="00204178">
                    <w:rPr>
                      <w:rFonts w:ascii="宋体" w:eastAsia="宋体" w:hAnsi="宋体" w:cs="宋体"/>
                      <w:sz w:val="20"/>
                      <w:szCs w:val="20"/>
                    </w:rPr>
                    <w:t>类型</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if (</w:t>
                  </w:r>
                  <w:proofErr w:type="spellStart"/>
                  <w:r w:rsidRPr="00204178">
                    <w:rPr>
                      <w:rFonts w:ascii="Courier New" w:eastAsia="Times New Roman" w:hAnsi="Courier New" w:cs="Courier New"/>
                      <w:sz w:val="20"/>
                      <w:szCs w:val="20"/>
                    </w:rPr>
                    <w:t>argc</w:t>
                  </w:r>
                  <w:proofErr w:type="spellEnd"/>
                  <w:r w:rsidRPr="00204178">
                    <w:rPr>
                      <w:rFonts w:ascii="Courier New" w:eastAsia="Times New Roman" w:hAnsi="Courier New" w:cs="Courier New"/>
                      <w:sz w:val="20"/>
                      <w:szCs w:val="20"/>
                    </w:rPr>
                    <w:t xml:space="preserve"> &lt; 2)</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exit_friendly</w:t>
                  </w:r>
                  <w:proofErr w:type="spellEnd"/>
                  <w:r w:rsidRPr="00204178">
                    <w:rPr>
                      <w:rFonts w:ascii="Courier New" w:eastAsia="Times New Roman" w:hAnsi="Courier New" w:cs="Courier New"/>
                      <w:sz w:val="20"/>
                      <w:szCs w:val="20"/>
                    </w:rPr>
                    <w:t>();</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if (!</w:t>
                  </w:r>
                  <w:proofErr w:type="spellStart"/>
                  <w:r w:rsidRPr="00204178">
                    <w:rPr>
                      <w:rFonts w:ascii="Courier New" w:eastAsia="Times New Roman" w:hAnsi="Courier New" w:cs="Courier New"/>
                      <w:sz w:val="20"/>
                      <w:szCs w:val="20"/>
                    </w:rPr>
                    <w:t>stricmp</w:t>
                  </w:r>
                  <w:proofErr w:type="spellEnd"/>
                  <w:r w:rsidRPr="00204178">
                    <w:rPr>
                      <w:rFonts w:ascii="Courier New" w:eastAsia="Times New Roman" w:hAnsi="Courier New" w:cs="Courier New"/>
                      <w:sz w:val="20"/>
                      <w:szCs w:val="20"/>
                    </w:rPr>
                    <w:t>(</w:t>
                  </w:r>
                  <w:proofErr w:type="spellStart"/>
                  <w:r w:rsidRPr="00204178">
                    <w:rPr>
                      <w:rFonts w:ascii="Courier New" w:eastAsia="Times New Roman" w:hAnsi="Courier New" w:cs="Courier New"/>
                      <w:sz w:val="20"/>
                      <w:szCs w:val="20"/>
                    </w:rPr>
                    <w:t>argv</w:t>
                  </w:r>
                  <w:proofErr w:type="spellEnd"/>
                  <w:r w:rsidRPr="00204178">
                    <w:rPr>
                      <w:rFonts w:ascii="Courier New" w:eastAsia="Times New Roman" w:hAnsi="Courier New" w:cs="Courier New"/>
                      <w:sz w:val="20"/>
                      <w:szCs w:val="20"/>
                    </w:rPr>
                    <w:t>[1], "-h"))</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if (</w:t>
                  </w:r>
                  <w:proofErr w:type="spellStart"/>
                  <w:r w:rsidRPr="00204178">
                    <w:rPr>
                      <w:rFonts w:ascii="Courier New" w:eastAsia="Times New Roman" w:hAnsi="Courier New" w:cs="Courier New"/>
                      <w:sz w:val="20"/>
                      <w:szCs w:val="20"/>
                    </w:rPr>
                    <w:t>argc</w:t>
                  </w:r>
                  <w:proofErr w:type="spellEnd"/>
                  <w:r w:rsidRPr="00204178">
                    <w:rPr>
                      <w:rFonts w:ascii="Courier New" w:eastAsia="Times New Roman" w:hAnsi="Courier New" w:cs="Courier New"/>
                      <w:sz w:val="20"/>
                      <w:szCs w:val="20"/>
                    </w:rPr>
                    <w:t xml:space="preserve"> &lt; 4)</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exit_friendly</w:t>
                  </w:r>
                  <w:proofErr w:type="spellEnd"/>
                  <w:r w:rsidRPr="00204178">
                    <w:rPr>
                      <w:rFonts w:ascii="Courier New" w:eastAsia="Times New Roman" w:hAnsi="Courier New" w:cs="Courier New"/>
                      <w:sz w:val="20"/>
                      <w:szCs w:val="20"/>
                    </w:rPr>
                    <w:t>();</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hWrite</w:t>
                  </w:r>
                  <w:proofErr w:type="spellEnd"/>
                  <w:r w:rsidRPr="00204178">
                    <w:rPr>
                      <w:rFonts w:ascii="Courier New" w:eastAsia="Times New Roman" w:hAnsi="Courier New" w:cs="Courier New"/>
                      <w:sz w:val="20"/>
                      <w:szCs w:val="20"/>
                    </w:rPr>
                    <w:t xml:space="preserve"> = (HANDLE)</w:t>
                  </w:r>
                  <w:proofErr w:type="spellStart"/>
                  <w:r w:rsidRPr="00204178">
                    <w:rPr>
                      <w:rFonts w:ascii="Courier New" w:eastAsia="Times New Roman" w:hAnsi="Courier New" w:cs="Courier New"/>
                      <w:sz w:val="20"/>
                      <w:szCs w:val="20"/>
                    </w:rPr>
                    <w:t>atoi</w:t>
                  </w:r>
                  <w:proofErr w:type="spellEnd"/>
                  <w:r w:rsidRPr="00204178">
                    <w:rPr>
                      <w:rFonts w:ascii="Courier New" w:eastAsia="Times New Roman" w:hAnsi="Courier New" w:cs="Courier New"/>
                      <w:sz w:val="20"/>
                      <w:szCs w:val="20"/>
                    </w:rPr>
                    <w:t>(</w:t>
                  </w:r>
                  <w:proofErr w:type="spellStart"/>
                  <w:r w:rsidRPr="00204178">
                    <w:rPr>
                      <w:rFonts w:ascii="Courier New" w:eastAsia="Times New Roman" w:hAnsi="Courier New" w:cs="Courier New"/>
                      <w:sz w:val="20"/>
                      <w:szCs w:val="20"/>
                    </w:rPr>
                    <w:t>argv</w:t>
                  </w:r>
                  <w:proofErr w:type="spellEnd"/>
                  <w:r w:rsidRPr="00204178">
                    <w:rPr>
                      <w:rFonts w:ascii="Courier New" w:eastAsia="Times New Roman" w:hAnsi="Courier New" w:cs="Courier New"/>
                      <w:sz w:val="20"/>
                      <w:szCs w:val="20"/>
                    </w:rPr>
                    <w:t>[2]);</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i</w:t>
                  </w:r>
                  <w:proofErr w:type="spellEnd"/>
                  <w:r w:rsidRPr="00204178">
                    <w:rPr>
                      <w:rFonts w:ascii="Courier New" w:eastAsia="Times New Roman" w:hAnsi="Courier New" w:cs="Courier New"/>
                      <w:sz w:val="20"/>
                      <w:szCs w:val="20"/>
                    </w:rPr>
                    <w:t xml:space="preserve"> = 3;</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else</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i</w:t>
                  </w:r>
                  <w:proofErr w:type="spellEnd"/>
                  <w:r w:rsidRPr="00204178">
                    <w:rPr>
                      <w:rFonts w:ascii="Courier New" w:eastAsia="Times New Roman" w:hAnsi="Courier New" w:cs="Courier New"/>
                      <w:sz w:val="20"/>
                      <w:szCs w:val="20"/>
                    </w:rPr>
                    <w:t xml:space="preserve"> = 1;</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 </w:t>
                  </w:r>
                  <w:r w:rsidRPr="00204178">
                    <w:rPr>
                      <w:rFonts w:ascii="宋体" w:eastAsia="宋体" w:hAnsi="宋体" w:cs="宋体"/>
                      <w:sz w:val="20"/>
                      <w:szCs w:val="20"/>
                    </w:rPr>
                    <w:t>提取要执行的命令</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for (; </w:t>
                  </w:r>
                  <w:proofErr w:type="spellStart"/>
                  <w:r w:rsidRPr="00204178">
                    <w:rPr>
                      <w:rFonts w:ascii="Courier New" w:eastAsia="Times New Roman" w:hAnsi="Courier New" w:cs="Courier New"/>
                      <w:sz w:val="20"/>
                      <w:szCs w:val="20"/>
                    </w:rPr>
                    <w:t>i</w:t>
                  </w:r>
                  <w:proofErr w:type="spellEnd"/>
                  <w:r w:rsidRPr="00204178">
                    <w:rPr>
                      <w:rFonts w:ascii="Courier New" w:eastAsia="Times New Roman" w:hAnsi="Courier New" w:cs="Courier New"/>
                      <w:sz w:val="20"/>
                      <w:szCs w:val="20"/>
                    </w:rPr>
                    <w:t xml:space="preserve"> &lt; </w:t>
                  </w:r>
                  <w:proofErr w:type="spellStart"/>
                  <w:r w:rsidRPr="00204178">
                    <w:rPr>
                      <w:rFonts w:ascii="Courier New" w:eastAsia="Times New Roman" w:hAnsi="Courier New" w:cs="Courier New"/>
                      <w:sz w:val="20"/>
                      <w:szCs w:val="20"/>
                    </w:rPr>
                    <w:t>argc</w:t>
                  </w:r>
                  <w:proofErr w:type="spellEnd"/>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i</w:t>
                  </w:r>
                  <w:proofErr w:type="spellEnd"/>
                  <w:r w:rsidRPr="00204178">
                    <w:rPr>
                      <w:rFonts w:ascii="Courier New" w:eastAsia="Times New Roman" w:hAnsi="Courier New" w:cs="Courier New"/>
                      <w:sz w:val="20"/>
                      <w:szCs w:val="20"/>
                    </w:rPr>
                    <w:t>++)</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command_line</w:t>
                  </w:r>
                  <w:proofErr w:type="spellEnd"/>
                  <w:r w:rsidRPr="00204178">
                    <w:rPr>
                      <w:rFonts w:ascii="Courier New" w:eastAsia="Times New Roman" w:hAnsi="Courier New" w:cs="Courier New"/>
                      <w:sz w:val="20"/>
                      <w:szCs w:val="20"/>
                    </w:rPr>
                    <w:t xml:space="preserve"> += </w:t>
                  </w:r>
                  <w:proofErr w:type="spellStart"/>
                  <w:r w:rsidRPr="00204178">
                    <w:rPr>
                      <w:rFonts w:ascii="Courier New" w:eastAsia="Times New Roman" w:hAnsi="Courier New" w:cs="Courier New"/>
                      <w:sz w:val="20"/>
                      <w:szCs w:val="20"/>
                    </w:rPr>
                    <w:t>argv</w:t>
                  </w:r>
                  <w:proofErr w:type="spellEnd"/>
                  <w:r w:rsidRPr="00204178">
                    <w:rPr>
                      <w:rFonts w:ascii="Courier New" w:eastAsia="Times New Roman" w:hAnsi="Courier New" w:cs="Courier New"/>
                      <w:sz w:val="20"/>
                      <w:szCs w:val="20"/>
                    </w:rPr>
                    <w:t>[</w:t>
                  </w:r>
                  <w:proofErr w:type="spellStart"/>
                  <w:r w:rsidRPr="00204178">
                    <w:rPr>
                      <w:rFonts w:ascii="Courier New" w:eastAsia="Times New Roman" w:hAnsi="Courier New" w:cs="Courier New"/>
                      <w:sz w:val="20"/>
                      <w:szCs w:val="20"/>
                    </w:rPr>
                    <w:t>i</w:t>
                  </w:r>
                  <w:proofErr w:type="spellEnd"/>
                  <w:r w:rsidRPr="00204178">
                    <w:rPr>
                      <w:rFonts w:ascii="Courier New" w:eastAsia="Times New Roman" w:hAnsi="Courier New" w:cs="Courier New"/>
                      <w:sz w:val="20"/>
                      <w:szCs w:val="20"/>
                    </w:rPr>
                    <w:t>];</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command_line</w:t>
                  </w:r>
                  <w:proofErr w:type="spellEnd"/>
                  <w:r w:rsidRPr="00204178">
                    <w:rPr>
                      <w:rFonts w:ascii="Courier New" w:eastAsia="Times New Roman" w:hAnsi="Courier New" w:cs="Courier New"/>
                      <w:sz w:val="20"/>
                      <w:szCs w:val="20"/>
                    </w:rPr>
                    <w:t xml:space="preserve"> += " ";</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 </w:t>
                  </w:r>
                  <w:r w:rsidRPr="00204178">
                    <w:rPr>
                      <w:rFonts w:ascii="宋体" w:eastAsia="宋体" w:hAnsi="宋体" w:cs="宋体"/>
                      <w:sz w:val="20"/>
                      <w:szCs w:val="20"/>
                    </w:rPr>
                    <w:t>使用</w:t>
                  </w:r>
                  <w:r w:rsidRPr="00204178">
                    <w:rPr>
                      <w:rFonts w:ascii="Courier New" w:eastAsia="Times New Roman" w:hAnsi="Courier New" w:cs="Courier New"/>
                      <w:sz w:val="20"/>
                      <w:szCs w:val="20"/>
                    </w:rPr>
                    <w:t>_</w:t>
                  </w:r>
                  <w:proofErr w:type="spellStart"/>
                  <w:r w:rsidRPr="00204178">
                    <w:rPr>
                      <w:rFonts w:ascii="Courier New" w:eastAsia="Times New Roman" w:hAnsi="Courier New" w:cs="Courier New"/>
                      <w:sz w:val="20"/>
                      <w:szCs w:val="20"/>
                    </w:rPr>
                    <w:t>popen</w:t>
                  </w:r>
                  <w:proofErr w:type="spellEnd"/>
                  <w:r w:rsidRPr="00204178">
                    <w:rPr>
                      <w:rFonts w:ascii="宋体" w:eastAsia="宋体" w:hAnsi="宋体" w:cs="宋体"/>
                      <w:sz w:val="20"/>
                      <w:szCs w:val="20"/>
                    </w:rPr>
                    <w:t>创建子进程并重定向其标准输出到文件指针中</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if( (</w:t>
                  </w:r>
                  <w:proofErr w:type="spellStart"/>
                  <w:r w:rsidRPr="00204178">
                    <w:rPr>
                      <w:rFonts w:ascii="Courier New" w:eastAsia="Times New Roman" w:hAnsi="Courier New" w:cs="Courier New"/>
                      <w:sz w:val="20"/>
                      <w:szCs w:val="20"/>
                    </w:rPr>
                    <w:t>child_output</w:t>
                  </w:r>
                  <w:proofErr w:type="spellEnd"/>
                  <w:r w:rsidRPr="00204178">
                    <w:rPr>
                      <w:rFonts w:ascii="Courier New" w:eastAsia="Times New Roman" w:hAnsi="Courier New" w:cs="Courier New"/>
                      <w:sz w:val="20"/>
                      <w:szCs w:val="20"/>
                    </w:rPr>
                    <w:t xml:space="preserve"> = _</w:t>
                  </w:r>
                  <w:proofErr w:type="spellStart"/>
                  <w:r w:rsidRPr="00204178">
                    <w:rPr>
                      <w:rFonts w:ascii="Courier New" w:eastAsia="Times New Roman" w:hAnsi="Courier New" w:cs="Courier New"/>
                      <w:sz w:val="20"/>
                      <w:szCs w:val="20"/>
                    </w:rPr>
                    <w:t>popen</w:t>
                  </w:r>
                  <w:proofErr w:type="spellEnd"/>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command_line.c_str</w:t>
                  </w:r>
                  <w:proofErr w:type="spellEnd"/>
                  <w:r w:rsidRPr="00204178">
                    <w:rPr>
                      <w:rFonts w:ascii="Courier New" w:eastAsia="Times New Roman" w:hAnsi="Courier New" w:cs="Courier New"/>
                      <w:sz w:val="20"/>
                      <w:szCs w:val="20"/>
                    </w:rPr>
                    <w:t>(), "</w:t>
                  </w:r>
                  <w:proofErr w:type="spellStart"/>
                  <w:r w:rsidRPr="00204178">
                    <w:rPr>
                      <w:rFonts w:ascii="Courier New" w:eastAsia="Times New Roman" w:hAnsi="Courier New" w:cs="Courier New"/>
                      <w:sz w:val="20"/>
                      <w:szCs w:val="20"/>
                    </w:rPr>
                    <w:t>rt</w:t>
                  </w:r>
                  <w:proofErr w:type="spellEnd"/>
                  <w:r w:rsidRPr="00204178">
                    <w:rPr>
                      <w:rFonts w:ascii="Courier New" w:eastAsia="Times New Roman" w:hAnsi="Courier New" w:cs="Courier New"/>
                      <w:sz w:val="20"/>
                      <w:szCs w:val="20"/>
                    </w:rPr>
                    <w:t>" )) == NULL )</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exit( 1 );</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while( !</w:t>
                  </w:r>
                  <w:proofErr w:type="spellStart"/>
                  <w:r w:rsidRPr="00204178">
                    <w:rPr>
                      <w:rFonts w:ascii="Courier New" w:eastAsia="Times New Roman" w:hAnsi="Courier New" w:cs="Courier New"/>
                      <w:sz w:val="20"/>
                      <w:szCs w:val="20"/>
                    </w:rPr>
                    <w:t>feof</w:t>
                  </w:r>
                  <w:proofErr w:type="spellEnd"/>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child_output</w:t>
                  </w:r>
                  <w:proofErr w:type="spellEnd"/>
                  <w:r w:rsidRPr="00204178">
                    <w:rPr>
                      <w:rFonts w:ascii="Courier New" w:eastAsia="Times New Roman" w:hAnsi="Courier New" w:cs="Courier New"/>
                      <w:sz w:val="20"/>
                      <w:szCs w:val="20"/>
                    </w:rPr>
                    <w:t xml:space="preserve"> ) )</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if( </w:t>
                  </w:r>
                  <w:proofErr w:type="spellStart"/>
                  <w:r w:rsidRPr="00204178">
                    <w:rPr>
                      <w:rFonts w:ascii="Courier New" w:eastAsia="Times New Roman" w:hAnsi="Courier New" w:cs="Courier New"/>
                      <w:sz w:val="20"/>
                      <w:szCs w:val="20"/>
                    </w:rPr>
                    <w:t>fgets</w:t>
                  </w:r>
                  <w:proofErr w:type="spellEnd"/>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psBuffer</w:t>
                  </w:r>
                  <w:proofErr w:type="spellEnd"/>
                  <w:r w:rsidRPr="00204178">
                    <w:rPr>
                      <w:rFonts w:ascii="Courier New" w:eastAsia="Times New Roman" w:hAnsi="Courier New" w:cs="Courier New"/>
                      <w:sz w:val="20"/>
                      <w:szCs w:val="20"/>
                    </w:rPr>
                    <w:t xml:space="preserve">, 255, </w:t>
                  </w:r>
                  <w:proofErr w:type="spellStart"/>
                  <w:r w:rsidRPr="00204178">
                    <w:rPr>
                      <w:rFonts w:ascii="Courier New" w:eastAsia="Times New Roman" w:hAnsi="Courier New" w:cs="Courier New"/>
                      <w:sz w:val="20"/>
                      <w:szCs w:val="20"/>
                    </w:rPr>
                    <w:t>child_output</w:t>
                  </w:r>
                  <w:proofErr w:type="spellEnd"/>
                  <w:r w:rsidRPr="00204178">
                    <w:rPr>
                      <w:rFonts w:ascii="Courier New" w:eastAsia="Times New Roman" w:hAnsi="Courier New" w:cs="Courier New"/>
                      <w:sz w:val="20"/>
                      <w:szCs w:val="20"/>
                    </w:rPr>
                    <w:t xml:space="preserve"> ) != NULL )</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if (</w:t>
                  </w:r>
                  <w:proofErr w:type="spellStart"/>
                  <w:r w:rsidRPr="00204178">
                    <w:rPr>
                      <w:rFonts w:ascii="Courier New" w:eastAsia="Times New Roman" w:hAnsi="Courier New" w:cs="Courier New"/>
                      <w:sz w:val="20"/>
                      <w:szCs w:val="20"/>
                    </w:rPr>
                    <w:t>hWrite</w:t>
                  </w:r>
                  <w:proofErr w:type="spellEnd"/>
                  <w:r w:rsidRPr="00204178">
                    <w:rPr>
                      <w:rFonts w:ascii="Courier New" w:eastAsia="Times New Roman" w:hAnsi="Courier New" w:cs="Courier New"/>
                      <w:sz w:val="20"/>
                      <w:szCs w:val="20"/>
                    </w:rPr>
                    <w:t>)</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 </w:t>
                  </w:r>
                  <w:r w:rsidRPr="00204178">
                    <w:rPr>
                      <w:rFonts w:ascii="宋体" w:eastAsia="宋体" w:hAnsi="宋体" w:cs="宋体"/>
                      <w:sz w:val="20"/>
                      <w:szCs w:val="20"/>
                    </w:rPr>
                    <w:t>将子进程的标准输出写入管道，提供给自己的父进程</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 </w:t>
                  </w:r>
                  <w:r w:rsidRPr="00204178">
                    <w:rPr>
                      <w:rFonts w:ascii="宋体" w:eastAsia="宋体" w:hAnsi="宋体" w:cs="宋体"/>
                      <w:sz w:val="20"/>
                      <w:szCs w:val="20"/>
                    </w:rPr>
                    <w:t>格式是先写数据块长度（</w:t>
                  </w:r>
                  <w:r w:rsidRPr="00204178">
                    <w:rPr>
                      <w:rFonts w:ascii="Courier New" w:eastAsia="Times New Roman" w:hAnsi="Courier New" w:cs="Courier New"/>
                      <w:sz w:val="20"/>
                      <w:szCs w:val="20"/>
                    </w:rPr>
                    <w:t>0</w:t>
                  </w:r>
                  <w:r w:rsidRPr="00204178">
                    <w:rPr>
                      <w:rFonts w:ascii="宋体" w:eastAsia="宋体" w:hAnsi="宋体" w:cs="宋体"/>
                      <w:sz w:val="20"/>
                      <w:szCs w:val="20"/>
                    </w:rPr>
                    <w:t>表示结束），再写数据块内容</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len</w:t>
                  </w:r>
                  <w:proofErr w:type="spellEnd"/>
                  <w:r w:rsidRPr="00204178">
                    <w:rPr>
                      <w:rFonts w:ascii="Courier New" w:eastAsia="Times New Roman" w:hAnsi="Courier New" w:cs="Courier New"/>
                      <w:sz w:val="20"/>
                      <w:szCs w:val="20"/>
                    </w:rPr>
                    <w:t xml:space="preserve"> = </w:t>
                  </w:r>
                  <w:proofErr w:type="spellStart"/>
                  <w:r w:rsidRPr="00204178">
                    <w:rPr>
                      <w:rFonts w:ascii="Courier New" w:eastAsia="Times New Roman" w:hAnsi="Courier New" w:cs="Courier New"/>
                      <w:sz w:val="20"/>
                      <w:szCs w:val="20"/>
                    </w:rPr>
                    <w:t>strlen</w:t>
                  </w:r>
                  <w:proofErr w:type="spellEnd"/>
                  <w:r w:rsidRPr="00204178">
                    <w:rPr>
                      <w:rFonts w:ascii="Courier New" w:eastAsia="Times New Roman" w:hAnsi="Courier New" w:cs="Courier New"/>
                      <w:sz w:val="20"/>
                      <w:szCs w:val="20"/>
                    </w:rPr>
                    <w:t>(</w:t>
                  </w:r>
                  <w:proofErr w:type="spellStart"/>
                  <w:r w:rsidRPr="00204178">
                    <w:rPr>
                      <w:rFonts w:ascii="Courier New" w:eastAsia="Times New Roman" w:hAnsi="Courier New" w:cs="Courier New"/>
                      <w:sz w:val="20"/>
                      <w:szCs w:val="20"/>
                    </w:rPr>
                    <w:t>psBuffer</w:t>
                  </w:r>
                  <w:proofErr w:type="spellEnd"/>
                  <w:r w:rsidRPr="00204178">
                    <w:rPr>
                      <w:rFonts w:ascii="Courier New" w:eastAsia="Times New Roman" w:hAnsi="Courier New" w:cs="Courier New"/>
                      <w:sz w:val="20"/>
                      <w:szCs w:val="20"/>
                    </w:rPr>
                    <w:t>);</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WriteFile</w:t>
                  </w:r>
                  <w:proofErr w:type="spellEnd"/>
                  <w:r w:rsidRPr="00204178">
                    <w:rPr>
                      <w:rFonts w:ascii="Courier New" w:eastAsia="Times New Roman" w:hAnsi="Courier New" w:cs="Courier New"/>
                      <w:sz w:val="20"/>
                      <w:szCs w:val="20"/>
                    </w:rPr>
                    <w:t>(</w:t>
                  </w:r>
                  <w:proofErr w:type="spellStart"/>
                  <w:r w:rsidRPr="00204178">
                    <w:rPr>
                      <w:rFonts w:ascii="Courier New" w:eastAsia="Times New Roman" w:hAnsi="Courier New" w:cs="Courier New"/>
                      <w:sz w:val="20"/>
                      <w:szCs w:val="20"/>
                    </w:rPr>
                    <w:t>hWrite</w:t>
                  </w:r>
                  <w:proofErr w:type="spellEnd"/>
                  <w:r w:rsidRPr="00204178">
                    <w:rPr>
                      <w:rFonts w:ascii="Courier New" w:eastAsia="Times New Roman" w:hAnsi="Courier New" w:cs="Courier New"/>
                      <w:sz w:val="20"/>
                      <w:szCs w:val="20"/>
                    </w:rPr>
                    <w:t>, &amp;</w:t>
                  </w:r>
                  <w:proofErr w:type="spellStart"/>
                  <w:r w:rsidRPr="00204178">
                    <w:rPr>
                      <w:rFonts w:ascii="Courier New" w:eastAsia="Times New Roman" w:hAnsi="Courier New" w:cs="Courier New"/>
                      <w:sz w:val="20"/>
                      <w:szCs w:val="20"/>
                    </w:rPr>
                    <w:t>len</w:t>
                  </w:r>
                  <w:proofErr w:type="spellEnd"/>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sizeof</w:t>
                  </w:r>
                  <w:proofErr w:type="spellEnd"/>
                  <w:r w:rsidRPr="00204178">
                    <w:rPr>
                      <w:rFonts w:ascii="Courier New" w:eastAsia="Times New Roman" w:hAnsi="Courier New" w:cs="Courier New"/>
                      <w:sz w:val="20"/>
                      <w:szCs w:val="20"/>
                    </w:rPr>
                    <w:t>(</w:t>
                  </w:r>
                  <w:proofErr w:type="spellStart"/>
                  <w:r w:rsidRPr="00204178">
                    <w:rPr>
                      <w:rFonts w:ascii="Courier New" w:eastAsia="Times New Roman" w:hAnsi="Courier New" w:cs="Courier New"/>
                      <w:sz w:val="20"/>
                      <w:szCs w:val="20"/>
                    </w:rPr>
                    <w:t>int</w:t>
                  </w:r>
                  <w:proofErr w:type="spellEnd"/>
                  <w:r w:rsidRPr="00204178">
                    <w:rPr>
                      <w:rFonts w:ascii="Courier New" w:eastAsia="Times New Roman" w:hAnsi="Courier New" w:cs="Courier New"/>
                      <w:sz w:val="20"/>
                      <w:szCs w:val="20"/>
                    </w:rPr>
                    <w:t>), &amp;</w:t>
                  </w:r>
                  <w:proofErr w:type="spellStart"/>
                  <w:r w:rsidRPr="00204178">
                    <w:rPr>
                      <w:rFonts w:ascii="Courier New" w:eastAsia="Times New Roman" w:hAnsi="Courier New" w:cs="Courier New"/>
                      <w:sz w:val="20"/>
                      <w:szCs w:val="20"/>
                    </w:rPr>
                    <w:t>dwWrited</w:t>
                  </w:r>
                  <w:proofErr w:type="spellEnd"/>
                  <w:r w:rsidRPr="00204178">
                    <w:rPr>
                      <w:rFonts w:ascii="Courier New" w:eastAsia="Times New Roman" w:hAnsi="Courier New" w:cs="Courier New"/>
                      <w:sz w:val="20"/>
                      <w:szCs w:val="20"/>
                    </w:rPr>
                    <w:t>, NULL);</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WriteFile</w:t>
                  </w:r>
                  <w:proofErr w:type="spellEnd"/>
                  <w:r w:rsidRPr="00204178">
                    <w:rPr>
                      <w:rFonts w:ascii="Courier New" w:eastAsia="Times New Roman" w:hAnsi="Courier New" w:cs="Courier New"/>
                      <w:sz w:val="20"/>
                      <w:szCs w:val="20"/>
                    </w:rPr>
                    <w:t>(</w:t>
                  </w:r>
                  <w:proofErr w:type="spellStart"/>
                  <w:r w:rsidRPr="00204178">
                    <w:rPr>
                      <w:rFonts w:ascii="Courier New" w:eastAsia="Times New Roman" w:hAnsi="Courier New" w:cs="Courier New"/>
                      <w:sz w:val="20"/>
                      <w:szCs w:val="20"/>
                    </w:rPr>
                    <w:t>hWrite</w:t>
                  </w:r>
                  <w:proofErr w:type="spellEnd"/>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psBuffer</w:t>
                  </w:r>
                  <w:proofErr w:type="spellEnd"/>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len</w:t>
                  </w:r>
                  <w:proofErr w:type="spellEnd"/>
                  <w:r w:rsidRPr="00204178">
                    <w:rPr>
                      <w:rFonts w:ascii="Courier New" w:eastAsia="Times New Roman" w:hAnsi="Courier New" w:cs="Courier New"/>
                      <w:sz w:val="20"/>
                      <w:szCs w:val="20"/>
                    </w:rPr>
                    <w:t>, &amp;</w:t>
                  </w:r>
                  <w:proofErr w:type="spellStart"/>
                  <w:r w:rsidRPr="00204178">
                    <w:rPr>
                      <w:rFonts w:ascii="Courier New" w:eastAsia="Times New Roman" w:hAnsi="Courier New" w:cs="Courier New"/>
                      <w:sz w:val="20"/>
                      <w:szCs w:val="20"/>
                    </w:rPr>
                    <w:t>dwWrited</w:t>
                  </w:r>
                  <w:proofErr w:type="spellEnd"/>
                  <w:r w:rsidRPr="00204178">
                    <w:rPr>
                      <w:rFonts w:ascii="Courier New" w:eastAsia="Times New Roman" w:hAnsi="Courier New" w:cs="Courier New"/>
                      <w:sz w:val="20"/>
                      <w:szCs w:val="20"/>
                    </w:rPr>
                    <w:t>, NULL);</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else</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 </w:t>
                  </w:r>
                  <w:r w:rsidRPr="00204178">
                    <w:rPr>
                      <w:rFonts w:ascii="宋体" w:eastAsia="宋体" w:hAnsi="宋体" w:cs="宋体"/>
                      <w:sz w:val="20"/>
                      <w:szCs w:val="20"/>
                    </w:rPr>
                    <w:t>如命令行未提供管道句柄，则直接打印输出</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printf</w:t>
                  </w:r>
                  <w:proofErr w:type="spellEnd"/>
                  <w:r w:rsidRPr="00204178">
                    <w:rPr>
                      <w:rFonts w:ascii="Courier New" w:eastAsia="Times New Roman" w:hAnsi="Courier New" w:cs="Courier New"/>
                      <w:sz w:val="20"/>
                      <w:szCs w:val="20"/>
                    </w:rPr>
                    <w:t>(</w:t>
                  </w:r>
                  <w:proofErr w:type="spellStart"/>
                  <w:r w:rsidRPr="00204178">
                    <w:rPr>
                      <w:rFonts w:ascii="Courier New" w:eastAsia="Times New Roman" w:hAnsi="Courier New" w:cs="Courier New"/>
                      <w:sz w:val="20"/>
                      <w:szCs w:val="20"/>
                    </w:rPr>
                    <w:t>psBuffer</w:t>
                  </w:r>
                  <w:proofErr w:type="spellEnd"/>
                  <w:r w:rsidRPr="00204178">
                    <w:rPr>
                      <w:rFonts w:ascii="Courier New" w:eastAsia="Times New Roman" w:hAnsi="Courier New" w:cs="Courier New"/>
                      <w:sz w:val="20"/>
                      <w:szCs w:val="20"/>
                    </w:rPr>
                    <w:t>);</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 </w:t>
                  </w:r>
                  <w:r w:rsidRPr="00204178">
                    <w:rPr>
                      <w:rFonts w:ascii="宋体" w:eastAsia="宋体" w:hAnsi="宋体" w:cs="宋体"/>
                      <w:sz w:val="20"/>
                      <w:szCs w:val="20"/>
                    </w:rPr>
                    <w:t>写</w:t>
                  </w:r>
                  <w:r w:rsidRPr="00204178">
                    <w:rPr>
                      <w:rFonts w:ascii="Courier New" w:eastAsia="Times New Roman" w:hAnsi="Courier New" w:cs="Courier New"/>
                      <w:sz w:val="20"/>
                      <w:szCs w:val="20"/>
                    </w:rPr>
                    <w:t>“0”</w:t>
                  </w:r>
                  <w:r w:rsidRPr="00204178">
                    <w:rPr>
                      <w:rFonts w:ascii="宋体" w:eastAsia="宋体" w:hAnsi="宋体" w:cs="宋体"/>
                      <w:sz w:val="20"/>
                      <w:szCs w:val="20"/>
                    </w:rPr>
                    <w:t>表示所有数据都已写完</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len</w:t>
                  </w:r>
                  <w:proofErr w:type="spellEnd"/>
                  <w:r w:rsidRPr="00204178">
                    <w:rPr>
                      <w:rFonts w:ascii="Courier New" w:eastAsia="Times New Roman" w:hAnsi="Courier New" w:cs="Courier New"/>
                      <w:sz w:val="20"/>
                      <w:szCs w:val="20"/>
                    </w:rPr>
                    <w:t xml:space="preserve"> = 0;</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if (</w:t>
                  </w:r>
                  <w:proofErr w:type="spellStart"/>
                  <w:r w:rsidRPr="00204178">
                    <w:rPr>
                      <w:rFonts w:ascii="Courier New" w:eastAsia="Times New Roman" w:hAnsi="Courier New" w:cs="Courier New"/>
                      <w:sz w:val="20"/>
                      <w:szCs w:val="20"/>
                    </w:rPr>
                    <w:t>hWrite</w:t>
                  </w:r>
                  <w:proofErr w:type="spellEnd"/>
                  <w:r w:rsidRPr="00204178">
                    <w:rPr>
                      <w:rFonts w:ascii="Courier New" w:eastAsia="Times New Roman" w:hAnsi="Courier New" w:cs="Courier New"/>
                      <w:sz w:val="20"/>
                      <w:szCs w:val="20"/>
                    </w:rPr>
                    <w:t>)</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WriteFile</w:t>
                  </w:r>
                  <w:proofErr w:type="spellEnd"/>
                  <w:r w:rsidRPr="00204178">
                    <w:rPr>
                      <w:rFonts w:ascii="Courier New" w:eastAsia="Times New Roman" w:hAnsi="Courier New" w:cs="Courier New"/>
                      <w:sz w:val="20"/>
                      <w:szCs w:val="20"/>
                    </w:rPr>
                    <w:t>(</w:t>
                  </w:r>
                  <w:proofErr w:type="spellStart"/>
                  <w:r w:rsidRPr="00204178">
                    <w:rPr>
                      <w:rFonts w:ascii="Courier New" w:eastAsia="Times New Roman" w:hAnsi="Courier New" w:cs="Courier New"/>
                      <w:sz w:val="20"/>
                      <w:szCs w:val="20"/>
                    </w:rPr>
                    <w:t>hWrite</w:t>
                  </w:r>
                  <w:proofErr w:type="spellEnd"/>
                  <w:r w:rsidRPr="00204178">
                    <w:rPr>
                      <w:rFonts w:ascii="Courier New" w:eastAsia="Times New Roman" w:hAnsi="Courier New" w:cs="Courier New"/>
                      <w:sz w:val="20"/>
                      <w:szCs w:val="20"/>
                    </w:rPr>
                    <w:t>, &amp;</w:t>
                  </w:r>
                  <w:proofErr w:type="spellStart"/>
                  <w:r w:rsidRPr="00204178">
                    <w:rPr>
                      <w:rFonts w:ascii="Courier New" w:eastAsia="Times New Roman" w:hAnsi="Courier New" w:cs="Courier New"/>
                      <w:sz w:val="20"/>
                      <w:szCs w:val="20"/>
                    </w:rPr>
                    <w:t>len</w:t>
                  </w:r>
                  <w:proofErr w:type="spellEnd"/>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sizeof</w:t>
                  </w:r>
                  <w:proofErr w:type="spellEnd"/>
                  <w:r w:rsidRPr="00204178">
                    <w:rPr>
                      <w:rFonts w:ascii="Courier New" w:eastAsia="Times New Roman" w:hAnsi="Courier New" w:cs="Courier New"/>
                      <w:sz w:val="20"/>
                      <w:szCs w:val="20"/>
                    </w:rPr>
                    <w:t>(</w:t>
                  </w:r>
                  <w:proofErr w:type="spellStart"/>
                  <w:r w:rsidRPr="00204178">
                    <w:rPr>
                      <w:rFonts w:ascii="Courier New" w:eastAsia="Times New Roman" w:hAnsi="Courier New" w:cs="Courier New"/>
                      <w:sz w:val="20"/>
                      <w:szCs w:val="20"/>
                    </w:rPr>
                    <w:t>int</w:t>
                  </w:r>
                  <w:proofErr w:type="spellEnd"/>
                  <w:r w:rsidRPr="00204178">
                    <w:rPr>
                      <w:rFonts w:ascii="Courier New" w:eastAsia="Times New Roman" w:hAnsi="Courier New" w:cs="Courier New"/>
                      <w:sz w:val="20"/>
                      <w:szCs w:val="20"/>
                    </w:rPr>
                    <w:t>), &amp;</w:t>
                  </w:r>
                  <w:proofErr w:type="spellStart"/>
                  <w:r w:rsidRPr="00204178">
                    <w:rPr>
                      <w:rFonts w:ascii="Courier New" w:eastAsia="Times New Roman" w:hAnsi="Courier New" w:cs="Courier New"/>
                      <w:sz w:val="20"/>
                      <w:szCs w:val="20"/>
                    </w:rPr>
                    <w:t>dwWrited</w:t>
                  </w:r>
                  <w:proofErr w:type="spellEnd"/>
                  <w:r w:rsidRPr="00204178">
                    <w:rPr>
                      <w:rFonts w:ascii="Courier New" w:eastAsia="Times New Roman" w:hAnsi="Courier New" w:cs="Courier New"/>
                      <w:sz w:val="20"/>
                      <w:szCs w:val="20"/>
                    </w:rPr>
                    <w:t>, NULL);</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return _</w:t>
                  </w:r>
                  <w:proofErr w:type="spellStart"/>
                  <w:r w:rsidRPr="00204178">
                    <w:rPr>
                      <w:rFonts w:ascii="Courier New" w:eastAsia="Times New Roman" w:hAnsi="Courier New" w:cs="Courier New"/>
                      <w:sz w:val="20"/>
                      <w:szCs w:val="20"/>
                    </w:rPr>
                    <w:t>pclose</w:t>
                  </w:r>
                  <w:proofErr w:type="spellEnd"/>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child_output</w:t>
                  </w:r>
                  <w:proofErr w:type="spellEnd"/>
                  <w:r w:rsidRPr="00204178">
                    <w:rPr>
                      <w:rFonts w:ascii="Courier New" w:eastAsia="Times New Roman" w:hAnsi="Courier New" w:cs="Courier New"/>
                      <w:sz w:val="20"/>
                      <w:szCs w:val="20"/>
                    </w:rPr>
                    <w:t xml:space="preserve"> );</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lastRenderedPageBreak/>
                    <w:t>}</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4178" w:rsidRPr="00204178" w:rsidRDefault="00204178" w:rsidP="00204178">
                  <w:pPr>
                    <w:spacing w:after="0" w:line="240" w:lineRule="auto"/>
                    <w:rPr>
                      <w:rFonts w:ascii="Times New Roman" w:eastAsia="Times New Roman" w:hAnsi="Times New Roman" w:cs="Times New Roman"/>
                      <w:sz w:val="24"/>
                      <w:szCs w:val="24"/>
                    </w:rPr>
                  </w:pPr>
                  <w:r w:rsidRPr="00204178">
                    <w:rPr>
                      <w:rFonts w:ascii="宋体" w:eastAsia="宋体" w:hAnsi="宋体" w:cs="宋体"/>
                      <w:sz w:val="24"/>
                      <w:szCs w:val="24"/>
                    </w:rPr>
                    <w:t>下面，我们就利用</w:t>
                  </w:r>
                  <w:proofErr w:type="spellStart"/>
                  <w:r w:rsidRPr="00204178">
                    <w:rPr>
                      <w:rFonts w:ascii="Times New Roman" w:eastAsia="Times New Roman" w:hAnsi="Times New Roman" w:cs="Times New Roman"/>
                      <w:sz w:val="24"/>
                      <w:szCs w:val="24"/>
                    </w:rPr>
                    <w:t>wSpawn</w:t>
                  </w:r>
                  <w:proofErr w:type="spellEnd"/>
                  <w:r w:rsidRPr="00204178">
                    <w:rPr>
                      <w:rFonts w:ascii="宋体" w:eastAsia="宋体" w:hAnsi="宋体" w:cs="宋体"/>
                      <w:sz w:val="24"/>
                      <w:szCs w:val="24"/>
                    </w:rPr>
                    <w:t>程序，写一个简单的</w:t>
                  </w:r>
                  <w:r w:rsidRPr="00204178">
                    <w:rPr>
                      <w:rFonts w:ascii="Times New Roman" w:eastAsia="Times New Roman" w:hAnsi="Times New Roman" w:cs="Times New Roman"/>
                      <w:sz w:val="24"/>
                      <w:szCs w:val="24"/>
                    </w:rPr>
                    <w:t>“IDE”</w:t>
                  </w:r>
                  <w:r w:rsidRPr="00204178">
                    <w:rPr>
                      <w:rFonts w:ascii="宋体" w:eastAsia="宋体" w:hAnsi="宋体" w:cs="宋体"/>
                      <w:sz w:val="24"/>
                      <w:szCs w:val="24"/>
                    </w:rPr>
                    <w:t>工具。我们选择</w:t>
                  </w:r>
                  <w:r w:rsidRPr="00204178">
                    <w:rPr>
                      <w:rFonts w:ascii="Times New Roman" w:eastAsia="Times New Roman" w:hAnsi="Times New Roman" w:cs="Times New Roman"/>
                      <w:sz w:val="24"/>
                      <w:szCs w:val="24"/>
                    </w:rPr>
                    <w:t>Visual Studio 6.0</w:t>
                  </w:r>
                  <w:r w:rsidRPr="00204178">
                    <w:rPr>
                      <w:rFonts w:ascii="宋体" w:eastAsia="宋体" w:hAnsi="宋体" w:cs="宋体"/>
                      <w:sz w:val="24"/>
                      <w:szCs w:val="24"/>
                    </w:rPr>
                    <w:t>作为开发环境（本文给出的代码也在</w:t>
                  </w:r>
                  <w:r w:rsidRPr="00204178">
                    <w:rPr>
                      <w:rFonts w:ascii="Times New Roman" w:eastAsia="Times New Roman" w:hAnsi="Times New Roman" w:cs="Times New Roman"/>
                      <w:sz w:val="24"/>
                      <w:szCs w:val="24"/>
                    </w:rPr>
                    <w:t>Visual Studio.NET 7.0</w:t>
                  </w:r>
                  <w:r w:rsidRPr="00204178">
                    <w:rPr>
                      <w:rFonts w:ascii="宋体" w:eastAsia="宋体" w:hAnsi="宋体" w:cs="宋体"/>
                      <w:sz w:val="24"/>
                      <w:szCs w:val="24"/>
                    </w:rPr>
                    <w:t>中做过测试）。首先，创建</w:t>
                  </w:r>
                  <w:r w:rsidRPr="00204178">
                    <w:rPr>
                      <w:rFonts w:ascii="Times New Roman" w:eastAsia="Times New Roman" w:hAnsi="Times New Roman" w:cs="Times New Roman"/>
                      <w:sz w:val="24"/>
                      <w:szCs w:val="24"/>
                    </w:rPr>
                    <w:t>Visual C++</w:t>
                  </w:r>
                  <w:r w:rsidRPr="00204178">
                    <w:rPr>
                      <w:rFonts w:ascii="宋体" w:eastAsia="宋体" w:hAnsi="宋体" w:cs="宋体"/>
                      <w:sz w:val="24"/>
                      <w:szCs w:val="24"/>
                    </w:rPr>
                    <w:t>工程</w:t>
                  </w:r>
                  <w:proofErr w:type="spellStart"/>
                  <w:r w:rsidRPr="00204178">
                    <w:rPr>
                      <w:rFonts w:ascii="Times New Roman" w:eastAsia="Times New Roman" w:hAnsi="Times New Roman" w:cs="Times New Roman"/>
                      <w:sz w:val="24"/>
                      <w:szCs w:val="24"/>
                    </w:rPr>
                    <w:t>myIDE</w:t>
                  </w:r>
                  <w:proofErr w:type="spellEnd"/>
                  <w:r w:rsidRPr="00204178">
                    <w:rPr>
                      <w:rFonts w:ascii="宋体" w:eastAsia="宋体" w:hAnsi="宋体" w:cs="宋体"/>
                      <w:sz w:val="24"/>
                      <w:szCs w:val="24"/>
                    </w:rPr>
                    <w:t>，工程类型为</w:t>
                  </w:r>
                  <w:r w:rsidRPr="00204178">
                    <w:rPr>
                      <w:rFonts w:ascii="Times New Roman" w:eastAsia="Times New Roman" w:hAnsi="Times New Roman" w:cs="Times New Roman"/>
                      <w:sz w:val="24"/>
                      <w:szCs w:val="24"/>
                    </w:rPr>
                    <w:t>MFC AppWizard(EXE)</w:t>
                  </w:r>
                  <w:r w:rsidRPr="00204178">
                    <w:rPr>
                      <w:rFonts w:ascii="宋体" w:eastAsia="宋体" w:hAnsi="宋体" w:cs="宋体"/>
                      <w:sz w:val="24"/>
                      <w:szCs w:val="24"/>
                    </w:rPr>
                    <w:t>中的</w:t>
                  </w:r>
                  <w:r w:rsidRPr="00204178">
                    <w:rPr>
                      <w:rFonts w:ascii="Times New Roman" w:eastAsia="Times New Roman" w:hAnsi="Times New Roman" w:cs="Times New Roman"/>
                      <w:sz w:val="24"/>
                      <w:szCs w:val="24"/>
                    </w:rPr>
                    <w:t>Dialog based</w:t>
                  </w:r>
                  <w:r w:rsidRPr="00204178">
                    <w:rPr>
                      <w:rFonts w:ascii="宋体" w:eastAsia="宋体" w:hAnsi="宋体" w:cs="宋体"/>
                      <w:sz w:val="24"/>
                      <w:szCs w:val="24"/>
                    </w:rPr>
                    <w:t>类型，即创建了一个主窗口为对话框的</w:t>
                  </w:r>
                  <w:r w:rsidRPr="00204178">
                    <w:rPr>
                      <w:rFonts w:ascii="Times New Roman" w:eastAsia="Times New Roman" w:hAnsi="Times New Roman" w:cs="Times New Roman"/>
                      <w:sz w:val="24"/>
                      <w:szCs w:val="24"/>
                    </w:rPr>
                    <w:t>GUI</w:t>
                  </w:r>
                  <w:r w:rsidRPr="00204178">
                    <w:rPr>
                      <w:rFonts w:ascii="宋体" w:eastAsia="宋体" w:hAnsi="宋体" w:cs="宋体"/>
                      <w:sz w:val="24"/>
                      <w:szCs w:val="24"/>
                    </w:rPr>
                    <w:t>程序。工程</w:t>
                  </w:r>
                  <w:proofErr w:type="spellStart"/>
                  <w:r w:rsidRPr="00204178">
                    <w:rPr>
                      <w:rFonts w:ascii="Times New Roman" w:eastAsia="Times New Roman" w:hAnsi="Times New Roman" w:cs="Times New Roman"/>
                      <w:sz w:val="24"/>
                      <w:szCs w:val="24"/>
                    </w:rPr>
                    <w:t>myIDE</w:t>
                  </w:r>
                  <w:proofErr w:type="spellEnd"/>
                  <w:r w:rsidRPr="00204178">
                    <w:rPr>
                      <w:rFonts w:ascii="宋体" w:eastAsia="宋体" w:hAnsi="宋体" w:cs="宋体"/>
                      <w:sz w:val="24"/>
                      <w:szCs w:val="24"/>
                    </w:rPr>
                    <w:t>的主对话框类是</w:t>
                  </w:r>
                  <w:proofErr w:type="spellStart"/>
                  <w:r w:rsidRPr="00204178">
                    <w:rPr>
                      <w:rFonts w:ascii="Times New Roman" w:eastAsia="Times New Roman" w:hAnsi="Times New Roman" w:cs="Times New Roman"/>
                      <w:sz w:val="24"/>
                      <w:szCs w:val="24"/>
                    </w:rPr>
                    <w:t>CMyIDEDlg</w:t>
                  </w:r>
                  <w:proofErr w:type="spellEnd"/>
                  <w:r w:rsidRPr="00204178">
                    <w:rPr>
                      <w:rFonts w:ascii="宋体" w:eastAsia="宋体" w:hAnsi="宋体" w:cs="宋体"/>
                      <w:sz w:val="24"/>
                      <w:szCs w:val="24"/>
                    </w:rPr>
                    <w:t>。现在我们要在资源编辑器中为主对话框添加一个足够大的多行编辑框（</w:t>
                  </w:r>
                  <w:r w:rsidRPr="00204178">
                    <w:rPr>
                      <w:rFonts w:ascii="Times New Roman" w:eastAsia="Times New Roman" w:hAnsi="Times New Roman" w:cs="Times New Roman"/>
                      <w:sz w:val="24"/>
                      <w:szCs w:val="24"/>
                    </w:rPr>
                    <w:t>Edit Box</w:t>
                  </w:r>
                  <w:r w:rsidRPr="00204178">
                    <w:rPr>
                      <w:rFonts w:ascii="宋体" w:eastAsia="宋体" w:hAnsi="宋体" w:cs="宋体"/>
                      <w:sz w:val="24"/>
                      <w:szCs w:val="24"/>
                    </w:rPr>
                    <w:t>），它的控制</w:t>
                  </w:r>
                  <w:r w:rsidRPr="00204178">
                    <w:rPr>
                      <w:rFonts w:ascii="Times New Roman" w:eastAsia="Times New Roman" w:hAnsi="Times New Roman" w:cs="Times New Roman"/>
                      <w:sz w:val="24"/>
                      <w:szCs w:val="24"/>
                    </w:rPr>
                    <w:t>ID</w:t>
                  </w:r>
                  <w:r w:rsidRPr="00204178">
                    <w:rPr>
                      <w:rFonts w:ascii="宋体" w:eastAsia="宋体" w:hAnsi="宋体" w:cs="宋体"/>
                      <w:sz w:val="24"/>
                      <w:szCs w:val="24"/>
                    </w:rPr>
                    <w:t>是</w:t>
                  </w:r>
                  <w:r w:rsidRPr="00204178">
                    <w:rPr>
                      <w:rFonts w:ascii="Times New Roman" w:eastAsia="Times New Roman" w:hAnsi="Times New Roman" w:cs="Times New Roman"/>
                      <w:sz w:val="24"/>
                      <w:szCs w:val="24"/>
                    </w:rPr>
                    <w:t>IDC_EDIT1</w:t>
                  </w:r>
                  <w:r w:rsidRPr="00204178">
                    <w:rPr>
                      <w:rFonts w:ascii="宋体" w:eastAsia="宋体" w:hAnsi="宋体" w:cs="宋体"/>
                      <w:sz w:val="24"/>
                      <w:szCs w:val="24"/>
                    </w:rPr>
                    <w:t>，必须为</w:t>
                  </w:r>
                  <w:r w:rsidRPr="00204178">
                    <w:rPr>
                      <w:rFonts w:ascii="Times New Roman" w:eastAsia="Times New Roman" w:hAnsi="Times New Roman" w:cs="Times New Roman"/>
                      <w:sz w:val="24"/>
                      <w:szCs w:val="24"/>
                    </w:rPr>
                    <w:t>IDC_EDIT1</w:t>
                  </w:r>
                  <w:r w:rsidRPr="00204178">
                    <w:rPr>
                      <w:rFonts w:ascii="宋体" w:eastAsia="宋体" w:hAnsi="宋体" w:cs="宋体"/>
                      <w:sz w:val="24"/>
                      <w:szCs w:val="24"/>
                    </w:rPr>
                    <w:t>设置以下属性：</w:t>
                  </w:r>
                  <w:r w:rsidRPr="00204178">
                    <w:rPr>
                      <w:rFonts w:ascii="Times New Roman" w:eastAsia="Times New Roman" w:hAnsi="Times New Roman" w:cs="Times New Roman"/>
                      <w:sz w:val="24"/>
                      <w:szCs w:val="24"/>
                    </w:rPr>
                    <w:br/>
                  </w:r>
                  <w:r w:rsidRPr="00204178">
                    <w:rPr>
                      <w:rFonts w:ascii="Times New Roman" w:eastAsia="Times New Roman" w:hAnsi="Times New Roman" w:cs="Times New Roman"/>
                      <w:sz w:val="24"/>
                      <w:szCs w:val="24"/>
                    </w:rPr>
                    <w:br/>
                    <w:t xml:space="preserve">Multiline, Horizontal scroll, Auto </w:t>
                  </w:r>
                  <w:proofErr w:type="spellStart"/>
                  <w:r w:rsidRPr="00204178">
                    <w:rPr>
                      <w:rFonts w:ascii="Times New Roman" w:eastAsia="Times New Roman" w:hAnsi="Times New Roman" w:cs="Times New Roman"/>
                      <w:sz w:val="24"/>
                      <w:szCs w:val="24"/>
                    </w:rPr>
                    <w:t>HScroll</w:t>
                  </w:r>
                  <w:proofErr w:type="spellEnd"/>
                  <w:r w:rsidRPr="00204178">
                    <w:rPr>
                      <w:rFonts w:ascii="Times New Roman" w:eastAsia="Times New Roman" w:hAnsi="Times New Roman" w:cs="Times New Roman"/>
                      <w:sz w:val="24"/>
                      <w:szCs w:val="24"/>
                    </w:rPr>
                    <w:t xml:space="preserve">, Vertical scroll, Auto </w:t>
                  </w:r>
                  <w:proofErr w:type="spellStart"/>
                  <w:r w:rsidRPr="00204178">
                    <w:rPr>
                      <w:rFonts w:ascii="Times New Roman" w:eastAsia="Times New Roman" w:hAnsi="Times New Roman" w:cs="Times New Roman"/>
                      <w:sz w:val="24"/>
                      <w:szCs w:val="24"/>
                    </w:rPr>
                    <w:t>VScroll</w:t>
                  </w:r>
                  <w:proofErr w:type="spellEnd"/>
                  <w:r w:rsidRPr="00204178">
                    <w:rPr>
                      <w:rFonts w:ascii="Times New Roman" w:eastAsia="Times New Roman" w:hAnsi="Times New Roman" w:cs="Times New Roman"/>
                      <w:sz w:val="24"/>
                      <w:szCs w:val="24"/>
                    </w:rPr>
                    <w:t xml:space="preserve">, Want return </w:t>
                  </w:r>
                  <w:r w:rsidRPr="00204178">
                    <w:rPr>
                      <w:rFonts w:ascii="Times New Roman" w:eastAsia="Times New Roman" w:hAnsi="Times New Roman" w:cs="Times New Roman"/>
                      <w:sz w:val="24"/>
                      <w:szCs w:val="24"/>
                    </w:rPr>
                    <w:br/>
                  </w:r>
                  <w:r w:rsidRPr="00204178">
                    <w:rPr>
                      <w:rFonts w:ascii="Times New Roman" w:eastAsia="Times New Roman" w:hAnsi="Times New Roman" w:cs="Times New Roman"/>
                      <w:sz w:val="24"/>
                      <w:szCs w:val="24"/>
                    </w:rPr>
                    <w:br/>
                  </w:r>
                  <w:r w:rsidRPr="00204178">
                    <w:rPr>
                      <w:rFonts w:ascii="宋体" w:eastAsia="宋体" w:hAnsi="宋体" w:cs="宋体"/>
                      <w:sz w:val="24"/>
                      <w:szCs w:val="24"/>
                    </w:rPr>
                    <w:t>然后用</w:t>
                  </w:r>
                  <w:proofErr w:type="spellStart"/>
                  <w:r w:rsidRPr="00204178">
                    <w:rPr>
                      <w:rFonts w:ascii="Times New Roman" w:eastAsia="Times New Roman" w:hAnsi="Times New Roman" w:cs="Times New Roman"/>
                      <w:sz w:val="24"/>
                      <w:szCs w:val="24"/>
                    </w:rPr>
                    <w:t>ClassWizard</w:t>
                  </w:r>
                  <w:proofErr w:type="spellEnd"/>
                  <w:r w:rsidRPr="00204178">
                    <w:rPr>
                      <w:rFonts w:ascii="宋体" w:eastAsia="宋体" w:hAnsi="宋体" w:cs="宋体"/>
                      <w:sz w:val="24"/>
                      <w:szCs w:val="24"/>
                    </w:rPr>
                    <w:t>为</w:t>
                  </w:r>
                  <w:r w:rsidRPr="00204178">
                    <w:rPr>
                      <w:rFonts w:ascii="Times New Roman" w:eastAsia="Times New Roman" w:hAnsi="Times New Roman" w:cs="Times New Roman"/>
                      <w:sz w:val="24"/>
                      <w:szCs w:val="24"/>
                    </w:rPr>
                    <w:t>IDC_EDIT1</w:t>
                  </w:r>
                  <w:r w:rsidRPr="00204178">
                    <w:rPr>
                      <w:rFonts w:ascii="宋体" w:eastAsia="宋体" w:hAnsi="宋体" w:cs="宋体"/>
                      <w:sz w:val="24"/>
                      <w:szCs w:val="24"/>
                    </w:rPr>
                    <w:t>添加一个对应的成员变量（注意变量的类型要选</w:t>
                  </w:r>
                  <w:proofErr w:type="spellStart"/>
                  <w:r w:rsidRPr="00204178">
                    <w:rPr>
                      <w:rFonts w:ascii="Times New Roman" w:eastAsia="Times New Roman" w:hAnsi="Times New Roman" w:cs="Times New Roman"/>
                      <w:sz w:val="24"/>
                      <w:szCs w:val="24"/>
                    </w:rPr>
                    <w:t>CEdit</w:t>
                  </w:r>
                  <w:proofErr w:type="spellEnd"/>
                  <w:r w:rsidRPr="00204178">
                    <w:rPr>
                      <w:rFonts w:ascii="宋体" w:eastAsia="宋体" w:hAnsi="宋体" w:cs="宋体"/>
                      <w:sz w:val="24"/>
                      <w:szCs w:val="24"/>
                    </w:rPr>
                    <w:t>型而非字符串</w:t>
                  </w:r>
                  <w:proofErr w:type="spellStart"/>
                  <w:r w:rsidRPr="00204178">
                    <w:rPr>
                      <w:rFonts w:ascii="Times New Roman" w:eastAsia="Times New Roman" w:hAnsi="Times New Roman" w:cs="Times New Roman"/>
                      <w:sz w:val="24"/>
                      <w:szCs w:val="24"/>
                    </w:rPr>
                    <w:t>CString</w:t>
                  </w:r>
                  <w:proofErr w:type="spellEnd"/>
                  <w:r w:rsidRPr="00204178">
                    <w:rPr>
                      <w:rFonts w:ascii="宋体" w:eastAsia="宋体" w:hAnsi="宋体" w:cs="宋体"/>
                      <w:sz w:val="24"/>
                      <w:szCs w:val="24"/>
                    </w:rPr>
                    <w:t>型）</w:t>
                  </w:r>
                  <w:r w:rsidRPr="00204178">
                    <w:rPr>
                      <w:rFonts w:ascii="Times New Roman" w:eastAsia="Times New Roman" w:hAnsi="Times New Roman" w:cs="Times New Roman"/>
                      <w:sz w:val="24"/>
                      <w:szCs w:val="24"/>
                    </w:rPr>
                    <w:t xml:space="preserve"> </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04178">
                    <w:rPr>
                      <w:rFonts w:ascii="Courier New" w:eastAsia="Times New Roman" w:hAnsi="Courier New" w:cs="Courier New"/>
                      <w:sz w:val="20"/>
                      <w:szCs w:val="20"/>
                    </w:rPr>
                    <w:t>CEdit</w:t>
                  </w:r>
                  <w:proofErr w:type="spellEnd"/>
                  <w:r w:rsidRPr="00204178">
                    <w:rPr>
                      <w:rFonts w:ascii="Courier New" w:eastAsia="Times New Roman" w:hAnsi="Courier New" w:cs="Courier New"/>
                      <w:sz w:val="20"/>
                      <w:szCs w:val="20"/>
                    </w:rPr>
                    <w:t xml:space="preserve"> m_edit1;</w:t>
                  </w:r>
                </w:p>
                <w:p w:rsidR="00204178" w:rsidRPr="00204178" w:rsidRDefault="00204178" w:rsidP="00204178">
                  <w:pPr>
                    <w:spacing w:after="0" w:line="240" w:lineRule="auto"/>
                    <w:rPr>
                      <w:rFonts w:ascii="Times New Roman" w:eastAsia="Times New Roman" w:hAnsi="Times New Roman" w:cs="Times New Roman"/>
                      <w:sz w:val="24"/>
                      <w:szCs w:val="24"/>
                    </w:rPr>
                  </w:pPr>
                  <w:r w:rsidRPr="00204178">
                    <w:rPr>
                      <w:rFonts w:ascii="宋体" w:eastAsia="宋体" w:hAnsi="宋体" w:cs="宋体"/>
                      <w:sz w:val="24"/>
                      <w:szCs w:val="24"/>
                    </w:rPr>
                    <w:t>使用</w:t>
                  </w:r>
                  <w:proofErr w:type="spellStart"/>
                  <w:r w:rsidRPr="00204178">
                    <w:rPr>
                      <w:rFonts w:ascii="Times New Roman" w:eastAsia="Times New Roman" w:hAnsi="Times New Roman" w:cs="Times New Roman"/>
                      <w:sz w:val="24"/>
                      <w:szCs w:val="24"/>
                    </w:rPr>
                    <w:t>ClassWizard</w:t>
                  </w:r>
                  <w:proofErr w:type="spellEnd"/>
                  <w:r w:rsidRPr="00204178">
                    <w:rPr>
                      <w:rFonts w:ascii="宋体" w:eastAsia="宋体" w:hAnsi="宋体" w:cs="宋体"/>
                      <w:sz w:val="24"/>
                      <w:szCs w:val="24"/>
                    </w:rPr>
                    <w:t>为</w:t>
                  </w:r>
                  <w:r w:rsidRPr="00204178">
                    <w:rPr>
                      <w:rFonts w:ascii="Times New Roman" w:eastAsia="Times New Roman" w:hAnsi="Times New Roman" w:cs="Times New Roman"/>
                      <w:sz w:val="24"/>
                      <w:szCs w:val="24"/>
                    </w:rPr>
                    <w:t>“</w:t>
                  </w:r>
                  <w:r w:rsidRPr="00204178">
                    <w:rPr>
                      <w:rFonts w:ascii="宋体" w:eastAsia="宋体" w:hAnsi="宋体" w:cs="宋体"/>
                      <w:sz w:val="24"/>
                      <w:szCs w:val="24"/>
                    </w:rPr>
                    <w:t>确定</w:t>
                  </w:r>
                  <w:r w:rsidRPr="00204178">
                    <w:rPr>
                      <w:rFonts w:ascii="Times New Roman" w:eastAsia="Times New Roman" w:hAnsi="Times New Roman" w:cs="Times New Roman"/>
                      <w:sz w:val="24"/>
                      <w:szCs w:val="24"/>
                    </w:rPr>
                    <w:t>”</w:t>
                  </w:r>
                  <w:r w:rsidRPr="00204178">
                    <w:rPr>
                      <w:rFonts w:ascii="宋体" w:eastAsia="宋体" w:hAnsi="宋体" w:cs="宋体"/>
                      <w:sz w:val="24"/>
                      <w:szCs w:val="24"/>
                    </w:rPr>
                    <w:t>按钮添加消息响应方法</w:t>
                  </w:r>
                  <w:proofErr w:type="spellStart"/>
                  <w:r w:rsidRPr="00204178">
                    <w:rPr>
                      <w:rFonts w:ascii="Times New Roman" w:eastAsia="Times New Roman" w:hAnsi="Times New Roman" w:cs="Times New Roman"/>
                      <w:sz w:val="24"/>
                      <w:szCs w:val="24"/>
                    </w:rPr>
                    <w:t>OnOK</w:t>
                  </w:r>
                  <w:proofErr w:type="spellEnd"/>
                  <w:r w:rsidRPr="00204178">
                    <w:rPr>
                      <w:rFonts w:ascii="Times New Roman" w:eastAsia="Times New Roman" w:hAnsi="Times New Roman" w:cs="Times New Roman"/>
                      <w:sz w:val="24"/>
                      <w:szCs w:val="24"/>
                    </w:rPr>
                    <w:t>()</w:t>
                  </w:r>
                  <w:r w:rsidRPr="00204178">
                    <w:rPr>
                      <w:rFonts w:ascii="宋体" w:eastAsia="宋体" w:hAnsi="宋体" w:cs="宋体"/>
                      <w:sz w:val="24"/>
                      <w:szCs w:val="24"/>
                    </w:rPr>
                    <w:t>，编辑该方法：</w:t>
                  </w:r>
                  <w:r w:rsidRPr="00204178">
                    <w:rPr>
                      <w:rFonts w:ascii="Times New Roman" w:eastAsia="Times New Roman" w:hAnsi="Times New Roman" w:cs="Times New Roman"/>
                      <w:sz w:val="24"/>
                      <w:szCs w:val="24"/>
                    </w:rPr>
                    <w:t xml:space="preserve"> </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void </w:t>
                  </w:r>
                  <w:proofErr w:type="spellStart"/>
                  <w:r w:rsidRPr="00204178">
                    <w:rPr>
                      <w:rFonts w:ascii="Courier New" w:eastAsia="Times New Roman" w:hAnsi="Courier New" w:cs="Courier New"/>
                      <w:sz w:val="20"/>
                      <w:szCs w:val="20"/>
                    </w:rPr>
                    <w:t>CMyIDEDlg</w:t>
                  </w:r>
                  <w:proofErr w:type="spellEnd"/>
                  <w:r w:rsidRPr="00204178">
                    <w:rPr>
                      <w:rFonts w:ascii="Courier New" w:eastAsia="Times New Roman" w:hAnsi="Courier New" w:cs="Courier New"/>
                      <w:sz w:val="20"/>
                      <w:szCs w:val="20"/>
                    </w:rPr>
                    <w:t>::</w:t>
                  </w:r>
                  <w:proofErr w:type="spellStart"/>
                  <w:r w:rsidRPr="00204178">
                    <w:rPr>
                      <w:rFonts w:ascii="Courier New" w:eastAsia="Times New Roman" w:hAnsi="Courier New" w:cs="Courier New"/>
                      <w:sz w:val="20"/>
                      <w:szCs w:val="20"/>
                    </w:rPr>
                    <w:t>OnOK</w:t>
                  </w:r>
                  <w:proofErr w:type="spellEnd"/>
                  <w:r w:rsidRPr="00204178">
                    <w:rPr>
                      <w:rFonts w:ascii="Courier New" w:eastAsia="Times New Roman" w:hAnsi="Courier New" w:cs="Courier New"/>
                      <w:sz w:val="20"/>
                      <w:szCs w:val="20"/>
                    </w:rPr>
                    <w:t xml:space="preserve">() </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AfxBeginThread</w:t>
                  </w:r>
                  <w:proofErr w:type="spellEnd"/>
                  <w:r w:rsidRPr="00204178">
                    <w:rPr>
                      <w:rFonts w:ascii="Courier New" w:eastAsia="Times New Roman" w:hAnsi="Courier New" w:cs="Courier New"/>
                      <w:sz w:val="20"/>
                      <w:szCs w:val="20"/>
                    </w:rPr>
                    <w:t>(</w:t>
                  </w:r>
                  <w:proofErr w:type="spellStart"/>
                  <w:r w:rsidRPr="00204178">
                    <w:rPr>
                      <w:rFonts w:ascii="Courier New" w:eastAsia="Times New Roman" w:hAnsi="Courier New" w:cs="Courier New"/>
                      <w:sz w:val="20"/>
                      <w:szCs w:val="20"/>
                    </w:rPr>
                    <w:t>myThread</w:t>
                  </w:r>
                  <w:proofErr w:type="spellEnd"/>
                  <w:r w:rsidRPr="00204178">
                    <w:rPr>
                      <w:rFonts w:ascii="Courier New" w:eastAsia="Times New Roman" w:hAnsi="Courier New" w:cs="Courier New"/>
                      <w:sz w:val="20"/>
                      <w:szCs w:val="20"/>
                    </w:rPr>
                    <w:t>, this);</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InvalidateRect</w:t>
                  </w:r>
                  <w:proofErr w:type="spellEnd"/>
                  <w:r w:rsidRPr="00204178">
                    <w:rPr>
                      <w:rFonts w:ascii="Courier New" w:eastAsia="Times New Roman" w:hAnsi="Courier New" w:cs="Courier New"/>
                      <w:sz w:val="20"/>
                      <w:szCs w:val="20"/>
                    </w:rPr>
                    <w:t>(NULL);</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UpdateWindow</w:t>
                  </w:r>
                  <w:proofErr w:type="spellEnd"/>
                  <w:r w:rsidRPr="00204178">
                    <w:rPr>
                      <w:rFonts w:ascii="Courier New" w:eastAsia="Times New Roman" w:hAnsi="Courier New" w:cs="Courier New"/>
                      <w:sz w:val="20"/>
                      <w:szCs w:val="20"/>
                    </w:rPr>
                    <w:t>();</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w:t>
                  </w:r>
                </w:p>
                <w:p w:rsidR="00204178" w:rsidRPr="00204178" w:rsidRDefault="00204178" w:rsidP="00204178">
                  <w:pPr>
                    <w:spacing w:after="0" w:line="240" w:lineRule="auto"/>
                    <w:rPr>
                      <w:rFonts w:ascii="Times New Roman" w:eastAsia="Times New Roman" w:hAnsi="Times New Roman" w:cs="Times New Roman"/>
                      <w:sz w:val="24"/>
                      <w:szCs w:val="24"/>
                    </w:rPr>
                  </w:pPr>
                  <w:r w:rsidRPr="00204178">
                    <w:rPr>
                      <w:rFonts w:ascii="宋体" w:eastAsia="宋体" w:hAnsi="宋体" w:cs="宋体"/>
                      <w:sz w:val="24"/>
                      <w:szCs w:val="24"/>
                    </w:rPr>
                    <w:t>也就是说，我们在</w:t>
                  </w:r>
                  <w:r w:rsidRPr="00204178">
                    <w:rPr>
                      <w:rFonts w:ascii="Times New Roman" w:eastAsia="Times New Roman" w:hAnsi="Times New Roman" w:cs="Times New Roman"/>
                      <w:sz w:val="24"/>
                      <w:szCs w:val="24"/>
                    </w:rPr>
                    <w:t>“</w:t>
                  </w:r>
                  <w:r w:rsidRPr="00204178">
                    <w:rPr>
                      <w:rFonts w:ascii="宋体" w:eastAsia="宋体" w:hAnsi="宋体" w:cs="宋体"/>
                      <w:sz w:val="24"/>
                      <w:szCs w:val="24"/>
                    </w:rPr>
                    <w:t>确定</w:t>
                  </w:r>
                  <w:r w:rsidRPr="00204178">
                    <w:rPr>
                      <w:rFonts w:ascii="Times New Roman" w:eastAsia="Times New Roman" w:hAnsi="Times New Roman" w:cs="Times New Roman"/>
                      <w:sz w:val="24"/>
                      <w:szCs w:val="24"/>
                    </w:rPr>
                    <w:t>”</w:t>
                  </w:r>
                  <w:r w:rsidRPr="00204178">
                    <w:rPr>
                      <w:rFonts w:ascii="宋体" w:eastAsia="宋体" w:hAnsi="宋体" w:cs="宋体"/>
                      <w:sz w:val="24"/>
                      <w:szCs w:val="24"/>
                    </w:rPr>
                    <w:t>按钮按下时，启动了后台线程</w:t>
                  </w:r>
                  <w:proofErr w:type="spellStart"/>
                  <w:r w:rsidRPr="00204178">
                    <w:rPr>
                      <w:rFonts w:ascii="Times New Roman" w:eastAsia="Times New Roman" w:hAnsi="Times New Roman" w:cs="Times New Roman"/>
                      <w:sz w:val="24"/>
                      <w:szCs w:val="24"/>
                    </w:rPr>
                    <w:t>myThread</w:t>
                  </w:r>
                  <w:proofErr w:type="spellEnd"/>
                  <w:r w:rsidRPr="00204178">
                    <w:rPr>
                      <w:rFonts w:ascii="Times New Roman" w:eastAsia="Times New Roman" w:hAnsi="Times New Roman" w:cs="Times New Roman"/>
                      <w:sz w:val="24"/>
                      <w:szCs w:val="24"/>
                    </w:rPr>
                    <w:t>()</w:t>
                  </w:r>
                  <w:r w:rsidRPr="00204178">
                    <w:rPr>
                      <w:rFonts w:ascii="宋体" w:eastAsia="宋体" w:hAnsi="宋体" w:cs="宋体"/>
                      <w:sz w:val="24"/>
                      <w:szCs w:val="24"/>
                    </w:rPr>
                    <w:t>，那么，</w:t>
                  </w:r>
                  <w:proofErr w:type="spellStart"/>
                  <w:r w:rsidRPr="00204178">
                    <w:rPr>
                      <w:rFonts w:ascii="Times New Roman" w:eastAsia="Times New Roman" w:hAnsi="Times New Roman" w:cs="Times New Roman"/>
                      <w:sz w:val="24"/>
                      <w:szCs w:val="24"/>
                    </w:rPr>
                    <w:t>myThread</w:t>
                  </w:r>
                  <w:proofErr w:type="spellEnd"/>
                  <w:r w:rsidRPr="00204178">
                    <w:rPr>
                      <w:rFonts w:ascii="Times New Roman" w:eastAsia="Times New Roman" w:hAnsi="Times New Roman" w:cs="Times New Roman"/>
                      <w:sz w:val="24"/>
                      <w:szCs w:val="24"/>
                    </w:rPr>
                    <w:t>()</w:t>
                  </w:r>
                  <w:r w:rsidRPr="00204178">
                    <w:rPr>
                      <w:rFonts w:ascii="宋体" w:eastAsia="宋体" w:hAnsi="宋体" w:cs="宋体"/>
                      <w:sz w:val="24"/>
                      <w:szCs w:val="24"/>
                    </w:rPr>
                    <w:t>到底做了些什么呢？我们先在</w:t>
                  </w:r>
                  <w:proofErr w:type="spellStart"/>
                  <w:r w:rsidRPr="00204178">
                    <w:rPr>
                      <w:rFonts w:ascii="Times New Roman" w:eastAsia="Times New Roman" w:hAnsi="Times New Roman" w:cs="Times New Roman"/>
                      <w:sz w:val="24"/>
                      <w:szCs w:val="24"/>
                    </w:rPr>
                    <w:t>CMyIDEDlg</w:t>
                  </w:r>
                  <w:proofErr w:type="spellEnd"/>
                  <w:r w:rsidRPr="00204178">
                    <w:rPr>
                      <w:rFonts w:ascii="宋体" w:eastAsia="宋体" w:hAnsi="宋体" w:cs="宋体"/>
                      <w:sz w:val="24"/>
                      <w:szCs w:val="24"/>
                    </w:rPr>
                    <w:t>类的头文件</w:t>
                  </w:r>
                  <w:proofErr w:type="spellStart"/>
                  <w:r w:rsidRPr="00204178">
                    <w:rPr>
                      <w:rFonts w:ascii="Times New Roman" w:eastAsia="Times New Roman" w:hAnsi="Times New Roman" w:cs="Times New Roman"/>
                      <w:sz w:val="24"/>
                      <w:szCs w:val="24"/>
                    </w:rPr>
                    <w:t>myIDEDlg.h</w:t>
                  </w:r>
                  <w:proofErr w:type="spellEnd"/>
                  <w:r w:rsidRPr="00204178">
                    <w:rPr>
                      <w:rFonts w:ascii="宋体" w:eastAsia="宋体" w:hAnsi="宋体" w:cs="宋体"/>
                      <w:sz w:val="24"/>
                      <w:szCs w:val="24"/>
                    </w:rPr>
                    <w:t>中加上一个成员函数声明：</w:t>
                  </w:r>
                  <w:r w:rsidRPr="00204178">
                    <w:rPr>
                      <w:rFonts w:ascii="Times New Roman" w:eastAsia="Times New Roman" w:hAnsi="Times New Roman" w:cs="Times New Roman"/>
                      <w:sz w:val="24"/>
                      <w:szCs w:val="24"/>
                    </w:rPr>
                    <w:t xml:space="preserve"> </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protected:</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static UINT </w:t>
                  </w:r>
                  <w:proofErr w:type="spellStart"/>
                  <w:r w:rsidRPr="00204178">
                    <w:rPr>
                      <w:rFonts w:ascii="Courier New" w:eastAsia="Times New Roman" w:hAnsi="Courier New" w:cs="Courier New"/>
                      <w:sz w:val="20"/>
                      <w:szCs w:val="20"/>
                    </w:rPr>
                    <w:t>myThread</w:t>
                  </w:r>
                  <w:proofErr w:type="spellEnd"/>
                  <w:r w:rsidRPr="00204178">
                    <w:rPr>
                      <w:rFonts w:ascii="Courier New" w:eastAsia="Times New Roman" w:hAnsi="Courier New" w:cs="Courier New"/>
                      <w:sz w:val="20"/>
                      <w:szCs w:val="20"/>
                    </w:rPr>
                    <w:t xml:space="preserve">(LPVOID </w:t>
                  </w:r>
                  <w:proofErr w:type="spellStart"/>
                  <w:r w:rsidRPr="00204178">
                    <w:rPr>
                      <w:rFonts w:ascii="Courier New" w:eastAsia="Times New Roman" w:hAnsi="Courier New" w:cs="Courier New"/>
                      <w:sz w:val="20"/>
                      <w:szCs w:val="20"/>
                    </w:rPr>
                    <w:t>pParam</w:t>
                  </w:r>
                  <w:proofErr w:type="spellEnd"/>
                  <w:r w:rsidRPr="00204178">
                    <w:rPr>
                      <w:rFonts w:ascii="Courier New" w:eastAsia="Times New Roman" w:hAnsi="Courier New" w:cs="Courier New"/>
                      <w:sz w:val="20"/>
                      <w:szCs w:val="20"/>
                    </w:rPr>
                    <w:t>);</w:t>
                  </w:r>
                </w:p>
                <w:p w:rsidR="00204178" w:rsidRPr="00204178" w:rsidRDefault="00204178" w:rsidP="00204178">
                  <w:pPr>
                    <w:spacing w:after="0" w:line="240" w:lineRule="auto"/>
                    <w:rPr>
                      <w:rFonts w:ascii="Times New Roman" w:eastAsia="Times New Roman" w:hAnsi="Times New Roman" w:cs="Times New Roman"/>
                      <w:sz w:val="24"/>
                      <w:szCs w:val="24"/>
                    </w:rPr>
                  </w:pPr>
                  <w:r w:rsidRPr="00204178">
                    <w:rPr>
                      <w:rFonts w:ascii="宋体" w:eastAsia="宋体" w:hAnsi="宋体" w:cs="宋体"/>
                      <w:sz w:val="24"/>
                      <w:szCs w:val="24"/>
                    </w:rPr>
                    <w:t>然后，在</w:t>
                  </w:r>
                  <w:proofErr w:type="spellStart"/>
                  <w:r w:rsidRPr="00204178">
                    <w:rPr>
                      <w:rFonts w:ascii="Times New Roman" w:eastAsia="Times New Roman" w:hAnsi="Times New Roman" w:cs="Times New Roman"/>
                      <w:sz w:val="24"/>
                      <w:szCs w:val="24"/>
                    </w:rPr>
                    <w:t>CMyIDEDlg</w:t>
                  </w:r>
                  <w:proofErr w:type="spellEnd"/>
                  <w:r w:rsidRPr="00204178">
                    <w:rPr>
                      <w:rFonts w:ascii="宋体" w:eastAsia="宋体" w:hAnsi="宋体" w:cs="宋体"/>
                      <w:sz w:val="24"/>
                      <w:szCs w:val="24"/>
                    </w:rPr>
                    <w:t>类的实现文件</w:t>
                  </w:r>
                  <w:r w:rsidRPr="00204178">
                    <w:rPr>
                      <w:rFonts w:ascii="Times New Roman" w:eastAsia="Times New Roman" w:hAnsi="Times New Roman" w:cs="Times New Roman"/>
                      <w:sz w:val="24"/>
                      <w:szCs w:val="24"/>
                    </w:rPr>
                    <w:t>myIDEDlg.cpp</w:t>
                  </w:r>
                  <w:r w:rsidRPr="00204178">
                    <w:rPr>
                      <w:rFonts w:ascii="宋体" w:eastAsia="宋体" w:hAnsi="宋体" w:cs="宋体"/>
                      <w:sz w:val="24"/>
                      <w:szCs w:val="24"/>
                    </w:rPr>
                    <w:t>里添加</w:t>
                  </w:r>
                  <w:proofErr w:type="spellStart"/>
                  <w:r w:rsidRPr="00204178">
                    <w:rPr>
                      <w:rFonts w:ascii="Times New Roman" w:eastAsia="Times New Roman" w:hAnsi="Times New Roman" w:cs="Times New Roman"/>
                      <w:sz w:val="24"/>
                      <w:szCs w:val="24"/>
                    </w:rPr>
                    <w:t>myThread</w:t>
                  </w:r>
                  <w:proofErr w:type="spellEnd"/>
                  <w:r w:rsidRPr="00204178">
                    <w:rPr>
                      <w:rFonts w:ascii="Times New Roman" w:eastAsia="Times New Roman" w:hAnsi="Times New Roman" w:cs="Times New Roman"/>
                      <w:sz w:val="24"/>
                      <w:szCs w:val="24"/>
                    </w:rPr>
                    <w:t>()</w:t>
                  </w:r>
                  <w:r w:rsidRPr="00204178">
                    <w:rPr>
                      <w:rFonts w:ascii="宋体" w:eastAsia="宋体" w:hAnsi="宋体" w:cs="宋体"/>
                      <w:sz w:val="24"/>
                      <w:szCs w:val="24"/>
                    </w:rPr>
                    <w:t>的实现代码：</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UINT </w:t>
                  </w:r>
                  <w:proofErr w:type="spellStart"/>
                  <w:r w:rsidRPr="00204178">
                    <w:rPr>
                      <w:rFonts w:ascii="Courier New" w:eastAsia="Times New Roman" w:hAnsi="Courier New" w:cs="Courier New"/>
                      <w:sz w:val="20"/>
                      <w:szCs w:val="20"/>
                    </w:rPr>
                    <w:t>CMyIDEDlg</w:t>
                  </w:r>
                  <w:proofErr w:type="spellEnd"/>
                  <w:r w:rsidRPr="00204178">
                    <w:rPr>
                      <w:rFonts w:ascii="Courier New" w:eastAsia="Times New Roman" w:hAnsi="Courier New" w:cs="Courier New"/>
                      <w:sz w:val="20"/>
                      <w:szCs w:val="20"/>
                    </w:rPr>
                    <w:t>::</w:t>
                  </w:r>
                  <w:proofErr w:type="spellStart"/>
                  <w:r w:rsidRPr="00204178">
                    <w:rPr>
                      <w:rFonts w:ascii="Courier New" w:eastAsia="Times New Roman" w:hAnsi="Courier New" w:cs="Courier New"/>
                      <w:sz w:val="20"/>
                      <w:szCs w:val="20"/>
                    </w:rPr>
                    <w:t>myThread</w:t>
                  </w:r>
                  <w:proofErr w:type="spellEnd"/>
                  <w:r w:rsidRPr="00204178">
                    <w:rPr>
                      <w:rFonts w:ascii="Courier New" w:eastAsia="Times New Roman" w:hAnsi="Courier New" w:cs="Courier New"/>
                      <w:sz w:val="20"/>
                      <w:szCs w:val="20"/>
                    </w:rPr>
                    <w:t xml:space="preserve">(LPVOID </w:t>
                  </w:r>
                  <w:proofErr w:type="spellStart"/>
                  <w:r w:rsidRPr="00204178">
                    <w:rPr>
                      <w:rFonts w:ascii="Courier New" w:eastAsia="Times New Roman" w:hAnsi="Courier New" w:cs="Courier New"/>
                      <w:sz w:val="20"/>
                      <w:szCs w:val="20"/>
                    </w:rPr>
                    <w:t>pParam</w:t>
                  </w:r>
                  <w:proofErr w:type="spellEnd"/>
                  <w:r w:rsidRPr="00204178">
                    <w:rPr>
                      <w:rFonts w:ascii="Courier New" w:eastAsia="Times New Roman" w:hAnsi="Courier New" w:cs="Courier New"/>
                      <w:sz w:val="20"/>
                      <w:szCs w:val="20"/>
                    </w:rPr>
                    <w:t>)</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PROCESS_INFORMATION pi;</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STARTUPINFO </w:t>
                  </w:r>
                  <w:proofErr w:type="spellStart"/>
                  <w:r w:rsidRPr="00204178">
                    <w:rPr>
                      <w:rFonts w:ascii="Courier New" w:eastAsia="Times New Roman" w:hAnsi="Courier New" w:cs="Courier New"/>
                      <w:sz w:val="20"/>
                      <w:szCs w:val="20"/>
                    </w:rPr>
                    <w:t>siStartInfo</w:t>
                  </w:r>
                  <w:proofErr w:type="spellEnd"/>
                  <w:r w:rsidRPr="00204178">
                    <w:rPr>
                      <w:rFonts w:ascii="Courier New" w:eastAsia="Times New Roman" w:hAnsi="Courier New" w:cs="Courier New"/>
                      <w:sz w:val="20"/>
                      <w:szCs w:val="20"/>
                    </w:rPr>
                    <w:t>;</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SECURITY_ATTRIBUTES </w:t>
                  </w:r>
                  <w:proofErr w:type="spellStart"/>
                  <w:r w:rsidRPr="00204178">
                    <w:rPr>
                      <w:rFonts w:ascii="Courier New" w:eastAsia="Times New Roman" w:hAnsi="Courier New" w:cs="Courier New"/>
                      <w:sz w:val="20"/>
                      <w:szCs w:val="20"/>
                    </w:rPr>
                    <w:t>saAttr</w:t>
                  </w:r>
                  <w:proofErr w:type="spellEnd"/>
                  <w:r w:rsidRPr="00204178">
                    <w:rPr>
                      <w:rFonts w:ascii="Courier New" w:eastAsia="Times New Roman" w:hAnsi="Courier New" w:cs="Courier New"/>
                      <w:sz w:val="20"/>
                      <w:szCs w:val="20"/>
                    </w:rPr>
                    <w:t>;</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CString</w:t>
                  </w:r>
                  <w:proofErr w:type="spellEnd"/>
                  <w:r w:rsidRPr="00204178">
                    <w:rPr>
                      <w:rFonts w:ascii="Courier New" w:eastAsia="Times New Roman" w:hAnsi="Courier New" w:cs="Courier New"/>
                      <w:sz w:val="20"/>
                      <w:szCs w:val="20"/>
                    </w:rPr>
                    <w:t xml:space="preserve"> Output, </w:t>
                  </w:r>
                  <w:proofErr w:type="spellStart"/>
                  <w:r w:rsidRPr="00204178">
                    <w:rPr>
                      <w:rFonts w:ascii="Courier New" w:eastAsia="Times New Roman" w:hAnsi="Courier New" w:cs="Courier New"/>
                      <w:sz w:val="20"/>
                      <w:szCs w:val="20"/>
                    </w:rPr>
                    <w:t>tmp</w:t>
                  </w:r>
                  <w:proofErr w:type="spellEnd"/>
                  <w:r w:rsidRPr="00204178">
                    <w:rPr>
                      <w:rFonts w:ascii="Courier New" w:eastAsia="Times New Roman" w:hAnsi="Courier New" w:cs="Courier New"/>
                      <w:sz w:val="20"/>
                      <w:szCs w:val="20"/>
                    </w:rPr>
                    <w:t>;</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char </w:t>
                  </w:r>
                  <w:proofErr w:type="spellStart"/>
                  <w:r w:rsidRPr="00204178">
                    <w:rPr>
                      <w:rFonts w:ascii="Courier New" w:eastAsia="Times New Roman" w:hAnsi="Courier New" w:cs="Courier New"/>
                      <w:sz w:val="20"/>
                      <w:szCs w:val="20"/>
                    </w:rPr>
                    <w:t>command_line</w:t>
                  </w:r>
                  <w:proofErr w:type="spellEnd"/>
                  <w:r w:rsidRPr="00204178">
                    <w:rPr>
                      <w:rFonts w:ascii="Courier New" w:eastAsia="Times New Roman" w:hAnsi="Courier New" w:cs="Courier New"/>
                      <w:sz w:val="20"/>
                      <w:szCs w:val="20"/>
                    </w:rPr>
                    <w:t>[200];</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DWORD </w:t>
                  </w:r>
                  <w:proofErr w:type="spellStart"/>
                  <w:r w:rsidRPr="00204178">
                    <w:rPr>
                      <w:rFonts w:ascii="Courier New" w:eastAsia="Times New Roman" w:hAnsi="Courier New" w:cs="Courier New"/>
                      <w:sz w:val="20"/>
                      <w:szCs w:val="20"/>
                    </w:rPr>
                    <w:t>dwRead</w:t>
                  </w:r>
                  <w:proofErr w:type="spellEnd"/>
                  <w:r w:rsidRPr="00204178">
                    <w:rPr>
                      <w:rFonts w:ascii="Courier New" w:eastAsia="Times New Roman" w:hAnsi="Courier New" w:cs="Courier New"/>
                      <w:sz w:val="20"/>
                      <w:szCs w:val="20"/>
                    </w:rPr>
                    <w:t>;</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char* </w:t>
                  </w:r>
                  <w:proofErr w:type="spellStart"/>
                  <w:r w:rsidRPr="00204178">
                    <w:rPr>
                      <w:rFonts w:ascii="Courier New" w:eastAsia="Times New Roman" w:hAnsi="Courier New" w:cs="Courier New"/>
                      <w:sz w:val="20"/>
                      <w:szCs w:val="20"/>
                    </w:rPr>
                    <w:t>buf</w:t>
                  </w:r>
                  <w:proofErr w:type="spellEnd"/>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int</w:t>
                  </w:r>
                  <w:proofErr w:type="spellEnd"/>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len</w:t>
                  </w:r>
                  <w:proofErr w:type="spellEnd"/>
                  <w:r w:rsidRPr="00204178">
                    <w:rPr>
                      <w:rFonts w:ascii="Courier New" w:eastAsia="Times New Roman" w:hAnsi="Courier New" w:cs="Courier New"/>
                      <w:sz w:val="20"/>
                      <w:szCs w:val="20"/>
                    </w:rPr>
                    <w:t>;</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HANDLE </w:t>
                  </w:r>
                  <w:proofErr w:type="spellStart"/>
                  <w:r w:rsidRPr="00204178">
                    <w:rPr>
                      <w:rFonts w:ascii="Courier New" w:eastAsia="Times New Roman" w:hAnsi="Courier New" w:cs="Courier New"/>
                      <w:sz w:val="20"/>
                      <w:szCs w:val="20"/>
                    </w:rPr>
                    <w:t>hRead</w:t>
                  </w:r>
                  <w:proofErr w:type="spellEnd"/>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hWrite</w:t>
                  </w:r>
                  <w:proofErr w:type="spellEnd"/>
                  <w:r w:rsidRPr="00204178">
                    <w:rPr>
                      <w:rFonts w:ascii="Courier New" w:eastAsia="Times New Roman" w:hAnsi="Courier New" w:cs="Courier New"/>
                      <w:sz w:val="20"/>
                      <w:szCs w:val="20"/>
                    </w:rPr>
                    <w:t>;</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CMyIDEDlg</w:t>
                  </w:r>
                  <w:proofErr w:type="spellEnd"/>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pDlg</w:t>
                  </w:r>
                  <w:proofErr w:type="spellEnd"/>
                  <w:r w:rsidRPr="00204178">
                    <w:rPr>
                      <w:rFonts w:ascii="Courier New" w:eastAsia="Times New Roman" w:hAnsi="Courier New" w:cs="Courier New"/>
                      <w:sz w:val="20"/>
                      <w:szCs w:val="20"/>
                    </w:rPr>
                    <w:t xml:space="preserve"> = (</w:t>
                  </w:r>
                  <w:proofErr w:type="spellStart"/>
                  <w:r w:rsidRPr="00204178">
                    <w:rPr>
                      <w:rFonts w:ascii="Courier New" w:eastAsia="Times New Roman" w:hAnsi="Courier New" w:cs="Courier New"/>
                      <w:sz w:val="20"/>
                      <w:szCs w:val="20"/>
                    </w:rPr>
                    <w:t>CMyIDEDlg</w:t>
                  </w:r>
                  <w:proofErr w:type="spellEnd"/>
                  <w:r w:rsidRPr="00204178">
                    <w:rPr>
                      <w:rFonts w:ascii="Courier New" w:eastAsia="Times New Roman" w:hAnsi="Courier New" w:cs="Courier New"/>
                      <w:sz w:val="20"/>
                      <w:szCs w:val="20"/>
                    </w:rPr>
                    <w:t>*)</w:t>
                  </w:r>
                  <w:proofErr w:type="spellStart"/>
                  <w:r w:rsidRPr="00204178">
                    <w:rPr>
                      <w:rFonts w:ascii="Courier New" w:eastAsia="Times New Roman" w:hAnsi="Courier New" w:cs="Courier New"/>
                      <w:sz w:val="20"/>
                      <w:szCs w:val="20"/>
                    </w:rPr>
                    <w:t>pParam</w:t>
                  </w:r>
                  <w:proofErr w:type="spellEnd"/>
                  <w:r w:rsidRPr="00204178">
                    <w:rPr>
                      <w:rFonts w:ascii="Courier New" w:eastAsia="Times New Roman" w:hAnsi="Courier New" w:cs="Courier New"/>
                      <w:sz w:val="20"/>
                      <w:szCs w:val="20"/>
                    </w:rPr>
                    <w:t>;</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 </w:t>
                  </w:r>
                  <w:r w:rsidRPr="00204178">
                    <w:rPr>
                      <w:rFonts w:ascii="宋体" w:eastAsia="宋体" w:hAnsi="宋体" w:cs="宋体"/>
                      <w:sz w:val="20"/>
                      <w:szCs w:val="20"/>
                    </w:rPr>
                    <w:t>创建与</w:t>
                  </w:r>
                  <w:r w:rsidRPr="00204178">
                    <w:rPr>
                      <w:rFonts w:ascii="Courier New" w:eastAsia="Times New Roman" w:hAnsi="Courier New" w:cs="Courier New"/>
                      <w:sz w:val="20"/>
                      <w:szCs w:val="20"/>
                    </w:rPr>
                    <w:t>wSpawn.exe</w:t>
                  </w:r>
                  <w:r w:rsidRPr="00204178">
                    <w:rPr>
                      <w:rFonts w:ascii="宋体" w:eastAsia="宋体" w:hAnsi="宋体" w:cs="宋体"/>
                      <w:sz w:val="20"/>
                      <w:szCs w:val="20"/>
                    </w:rPr>
                    <w:t>通讯的可继承的匿名管道</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saAttr.nLength</w:t>
                  </w:r>
                  <w:proofErr w:type="spellEnd"/>
                  <w:r w:rsidRPr="00204178">
                    <w:rPr>
                      <w:rFonts w:ascii="Courier New" w:eastAsia="Times New Roman" w:hAnsi="Courier New" w:cs="Courier New"/>
                      <w:sz w:val="20"/>
                      <w:szCs w:val="20"/>
                    </w:rPr>
                    <w:t xml:space="preserve"> = </w:t>
                  </w:r>
                  <w:proofErr w:type="spellStart"/>
                  <w:r w:rsidRPr="00204178">
                    <w:rPr>
                      <w:rFonts w:ascii="Courier New" w:eastAsia="Times New Roman" w:hAnsi="Courier New" w:cs="Courier New"/>
                      <w:sz w:val="20"/>
                      <w:szCs w:val="20"/>
                    </w:rPr>
                    <w:t>sizeof</w:t>
                  </w:r>
                  <w:proofErr w:type="spellEnd"/>
                  <w:r w:rsidRPr="00204178">
                    <w:rPr>
                      <w:rFonts w:ascii="Courier New" w:eastAsia="Times New Roman" w:hAnsi="Courier New" w:cs="Courier New"/>
                      <w:sz w:val="20"/>
                      <w:szCs w:val="20"/>
                    </w:rPr>
                    <w:t>(SECURITY_ATTRIBUTES);</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saAttr.bInheritHandle</w:t>
                  </w:r>
                  <w:proofErr w:type="spellEnd"/>
                  <w:r w:rsidRPr="00204178">
                    <w:rPr>
                      <w:rFonts w:ascii="Courier New" w:eastAsia="Times New Roman" w:hAnsi="Courier New" w:cs="Courier New"/>
                      <w:sz w:val="20"/>
                      <w:szCs w:val="20"/>
                    </w:rPr>
                    <w:t xml:space="preserve"> = TRUE;</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saAttr.lpSecurityDescriptor</w:t>
                  </w:r>
                  <w:proofErr w:type="spellEnd"/>
                  <w:r w:rsidRPr="00204178">
                    <w:rPr>
                      <w:rFonts w:ascii="Courier New" w:eastAsia="Times New Roman" w:hAnsi="Courier New" w:cs="Courier New"/>
                      <w:sz w:val="20"/>
                      <w:szCs w:val="20"/>
                    </w:rPr>
                    <w:t xml:space="preserve"> = NULL;</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if (!</w:t>
                  </w:r>
                  <w:proofErr w:type="spellStart"/>
                  <w:r w:rsidRPr="00204178">
                    <w:rPr>
                      <w:rFonts w:ascii="Courier New" w:eastAsia="Times New Roman" w:hAnsi="Courier New" w:cs="Courier New"/>
                      <w:sz w:val="20"/>
                      <w:szCs w:val="20"/>
                    </w:rPr>
                    <w:t>CreatePipe</w:t>
                  </w:r>
                  <w:proofErr w:type="spellEnd"/>
                  <w:r w:rsidRPr="00204178">
                    <w:rPr>
                      <w:rFonts w:ascii="Courier New" w:eastAsia="Times New Roman" w:hAnsi="Courier New" w:cs="Courier New"/>
                      <w:sz w:val="20"/>
                      <w:szCs w:val="20"/>
                    </w:rPr>
                    <w:t>(&amp;</w:t>
                  </w:r>
                  <w:proofErr w:type="spellStart"/>
                  <w:r w:rsidRPr="00204178">
                    <w:rPr>
                      <w:rFonts w:ascii="Courier New" w:eastAsia="Times New Roman" w:hAnsi="Courier New" w:cs="Courier New"/>
                      <w:sz w:val="20"/>
                      <w:szCs w:val="20"/>
                    </w:rPr>
                    <w:t>hRead</w:t>
                  </w:r>
                  <w:proofErr w:type="spellEnd"/>
                  <w:r w:rsidRPr="00204178">
                    <w:rPr>
                      <w:rFonts w:ascii="Courier New" w:eastAsia="Times New Roman" w:hAnsi="Courier New" w:cs="Courier New"/>
                      <w:sz w:val="20"/>
                      <w:szCs w:val="20"/>
                    </w:rPr>
                    <w:t>, &amp;</w:t>
                  </w:r>
                  <w:proofErr w:type="spellStart"/>
                  <w:r w:rsidRPr="00204178">
                    <w:rPr>
                      <w:rFonts w:ascii="Courier New" w:eastAsia="Times New Roman" w:hAnsi="Courier New" w:cs="Courier New"/>
                      <w:sz w:val="20"/>
                      <w:szCs w:val="20"/>
                    </w:rPr>
                    <w:t>hWrite</w:t>
                  </w:r>
                  <w:proofErr w:type="spellEnd"/>
                  <w:r w:rsidRPr="00204178">
                    <w:rPr>
                      <w:rFonts w:ascii="Courier New" w:eastAsia="Times New Roman" w:hAnsi="Courier New" w:cs="Courier New"/>
                      <w:sz w:val="20"/>
                      <w:szCs w:val="20"/>
                    </w:rPr>
                    <w:t>, &amp;</w:t>
                  </w:r>
                  <w:proofErr w:type="spellStart"/>
                  <w:r w:rsidRPr="00204178">
                    <w:rPr>
                      <w:rFonts w:ascii="Courier New" w:eastAsia="Times New Roman" w:hAnsi="Courier New" w:cs="Courier New"/>
                      <w:sz w:val="20"/>
                      <w:szCs w:val="20"/>
                    </w:rPr>
                    <w:t>saAttr</w:t>
                  </w:r>
                  <w:proofErr w:type="spellEnd"/>
                  <w:r w:rsidRPr="00204178">
                    <w:rPr>
                      <w:rFonts w:ascii="Courier New" w:eastAsia="Times New Roman" w:hAnsi="Courier New" w:cs="Courier New"/>
                      <w:sz w:val="20"/>
                      <w:szCs w:val="20"/>
                    </w:rPr>
                    <w:t>, 0))</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AfxMessageBox</w:t>
                  </w:r>
                  <w:proofErr w:type="spellEnd"/>
                  <w:r w:rsidRPr="00204178">
                    <w:rPr>
                      <w:rFonts w:ascii="Courier New" w:eastAsia="Times New Roman" w:hAnsi="Courier New" w:cs="Courier New"/>
                      <w:sz w:val="20"/>
                      <w:szCs w:val="20"/>
                    </w:rPr>
                    <w:t>("</w:t>
                  </w:r>
                  <w:r w:rsidRPr="00204178">
                    <w:rPr>
                      <w:rFonts w:ascii="宋体" w:eastAsia="宋体" w:hAnsi="宋体" w:cs="宋体"/>
                      <w:sz w:val="20"/>
                      <w:szCs w:val="20"/>
                    </w:rPr>
                    <w:t>创建管道失败</w:t>
                  </w:r>
                  <w:r w:rsidRPr="00204178">
                    <w:rPr>
                      <w:rFonts w:ascii="Courier New" w:eastAsia="Times New Roman" w:hAnsi="Courier New" w:cs="Courier New"/>
                      <w:sz w:val="20"/>
                      <w:szCs w:val="20"/>
                    </w:rPr>
                    <w:t>");</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lastRenderedPageBreak/>
                    <w:t xml:space="preserve">        return 0;</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 </w:t>
                  </w:r>
                  <w:r w:rsidRPr="00204178">
                    <w:rPr>
                      <w:rFonts w:ascii="宋体" w:eastAsia="宋体" w:hAnsi="宋体" w:cs="宋体"/>
                      <w:sz w:val="20"/>
                      <w:szCs w:val="20"/>
                    </w:rPr>
                    <w:t>准备</w:t>
                  </w:r>
                  <w:proofErr w:type="spellStart"/>
                  <w:r w:rsidRPr="00204178">
                    <w:rPr>
                      <w:rFonts w:ascii="Courier New" w:eastAsia="Times New Roman" w:hAnsi="Courier New" w:cs="Courier New"/>
                      <w:sz w:val="20"/>
                      <w:szCs w:val="20"/>
                    </w:rPr>
                    <w:t>wSpawn</w:t>
                  </w:r>
                  <w:proofErr w:type="spellEnd"/>
                  <w:r w:rsidRPr="00204178">
                    <w:rPr>
                      <w:rFonts w:ascii="宋体" w:eastAsia="宋体" w:hAnsi="宋体" w:cs="宋体"/>
                      <w:sz w:val="20"/>
                      <w:szCs w:val="20"/>
                    </w:rPr>
                    <w:t>的命令行，在命令行给出写管道句柄和要</w:t>
                  </w:r>
                  <w:proofErr w:type="spellStart"/>
                  <w:r w:rsidRPr="00204178">
                    <w:rPr>
                      <w:rFonts w:ascii="Courier New" w:eastAsia="Times New Roman" w:hAnsi="Courier New" w:cs="Courier New"/>
                      <w:sz w:val="20"/>
                      <w:szCs w:val="20"/>
                    </w:rPr>
                    <w:t>wSpawn</w:t>
                  </w:r>
                  <w:proofErr w:type="spellEnd"/>
                  <w:r w:rsidRPr="00204178">
                    <w:rPr>
                      <w:rFonts w:ascii="宋体" w:eastAsia="宋体" w:hAnsi="宋体" w:cs="宋体"/>
                      <w:sz w:val="20"/>
                      <w:szCs w:val="20"/>
                    </w:rPr>
                    <w:t>执行的命令</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memset</w:t>
                  </w:r>
                  <w:proofErr w:type="spellEnd"/>
                  <w:r w:rsidRPr="00204178">
                    <w:rPr>
                      <w:rFonts w:ascii="Courier New" w:eastAsia="Times New Roman" w:hAnsi="Courier New" w:cs="Courier New"/>
                      <w:sz w:val="20"/>
                      <w:szCs w:val="20"/>
                    </w:rPr>
                    <w:t xml:space="preserve">(π, 0, </w:t>
                  </w:r>
                  <w:proofErr w:type="spellStart"/>
                  <w:r w:rsidRPr="00204178">
                    <w:rPr>
                      <w:rFonts w:ascii="Courier New" w:eastAsia="Times New Roman" w:hAnsi="Courier New" w:cs="Courier New"/>
                      <w:sz w:val="20"/>
                      <w:szCs w:val="20"/>
                    </w:rPr>
                    <w:t>sizeof</w:t>
                  </w:r>
                  <w:proofErr w:type="spellEnd"/>
                  <w:r w:rsidRPr="00204178">
                    <w:rPr>
                      <w:rFonts w:ascii="Courier New" w:eastAsia="Times New Roman" w:hAnsi="Courier New" w:cs="Courier New"/>
                      <w:sz w:val="20"/>
                      <w:szCs w:val="20"/>
                    </w:rPr>
                    <w:t>(pi));</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sprintf</w:t>
                  </w:r>
                  <w:proofErr w:type="spellEnd"/>
                  <w:r w:rsidRPr="00204178">
                    <w:rPr>
                      <w:rFonts w:ascii="Courier New" w:eastAsia="Times New Roman" w:hAnsi="Courier New" w:cs="Courier New"/>
                      <w:sz w:val="20"/>
                      <w:szCs w:val="20"/>
                    </w:rPr>
                    <w:t>(</w:t>
                  </w:r>
                  <w:proofErr w:type="spellStart"/>
                  <w:r w:rsidRPr="00204178">
                    <w:rPr>
                      <w:rFonts w:ascii="Courier New" w:eastAsia="Times New Roman" w:hAnsi="Courier New" w:cs="Courier New"/>
                      <w:sz w:val="20"/>
                      <w:szCs w:val="20"/>
                    </w:rPr>
                    <w:t>command_line</w:t>
                  </w:r>
                  <w:proofErr w:type="spellEnd"/>
                  <w:r w:rsidRPr="00204178">
                    <w:rPr>
                      <w:rFonts w:ascii="Courier New" w:eastAsia="Times New Roman" w:hAnsi="Courier New" w:cs="Courier New"/>
                      <w:sz w:val="20"/>
                      <w:szCs w:val="20"/>
                    </w:rPr>
                    <w:t>, "</w:t>
                  </w:r>
                  <w:proofErr w:type="spellStart"/>
                  <w:r w:rsidRPr="00204178">
                    <w:rPr>
                      <w:rFonts w:ascii="Courier New" w:eastAsia="Times New Roman" w:hAnsi="Courier New" w:cs="Courier New"/>
                      <w:sz w:val="20"/>
                      <w:szCs w:val="20"/>
                    </w:rPr>
                    <w:t>wspawn</w:t>
                  </w:r>
                  <w:proofErr w:type="spellEnd"/>
                  <w:r w:rsidRPr="00204178">
                    <w:rPr>
                      <w:rFonts w:ascii="Courier New" w:eastAsia="Times New Roman" w:hAnsi="Courier New" w:cs="Courier New"/>
                      <w:sz w:val="20"/>
                      <w:szCs w:val="20"/>
                    </w:rPr>
                    <w:t xml:space="preserve"> -h %d </w:t>
                  </w:r>
                  <w:proofErr w:type="spellStart"/>
                  <w:r w:rsidRPr="00204178">
                    <w:rPr>
                      <w:rFonts w:ascii="Courier New" w:eastAsia="Times New Roman" w:hAnsi="Courier New" w:cs="Courier New"/>
                      <w:sz w:val="20"/>
                      <w:szCs w:val="20"/>
                    </w:rPr>
                    <w:t>cl</w:t>
                  </w:r>
                  <w:proofErr w:type="spellEnd"/>
                  <w:r w:rsidRPr="00204178">
                    <w:rPr>
                      <w:rFonts w:ascii="Courier New" w:eastAsia="Times New Roman" w:hAnsi="Courier New" w:cs="Courier New"/>
                      <w:sz w:val="20"/>
                      <w:szCs w:val="20"/>
                    </w:rPr>
                    <w:t xml:space="preserve"> /?", (unsigned </w:t>
                  </w:r>
                  <w:proofErr w:type="spellStart"/>
                  <w:r w:rsidRPr="00204178">
                    <w:rPr>
                      <w:rFonts w:ascii="Courier New" w:eastAsia="Times New Roman" w:hAnsi="Courier New" w:cs="Courier New"/>
                      <w:sz w:val="20"/>
                      <w:szCs w:val="20"/>
                    </w:rPr>
                    <w:t>int</w:t>
                  </w:r>
                  <w:proofErr w:type="spellEnd"/>
                  <w:r w:rsidRPr="00204178">
                    <w:rPr>
                      <w:rFonts w:ascii="Courier New" w:eastAsia="Times New Roman" w:hAnsi="Courier New" w:cs="Courier New"/>
                      <w:sz w:val="20"/>
                      <w:szCs w:val="20"/>
                    </w:rPr>
                    <w:t>)</w:t>
                  </w:r>
                  <w:proofErr w:type="spellStart"/>
                  <w:r w:rsidRPr="00204178">
                    <w:rPr>
                      <w:rFonts w:ascii="Courier New" w:eastAsia="Times New Roman" w:hAnsi="Courier New" w:cs="Courier New"/>
                      <w:sz w:val="20"/>
                      <w:szCs w:val="20"/>
                    </w:rPr>
                    <w:t>hWrite</w:t>
                  </w:r>
                  <w:proofErr w:type="spellEnd"/>
                  <w:r w:rsidRPr="00204178">
                    <w:rPr>
                      <w:rFonts w:ascii="Courier New" w:eastAsia="Times New Roman" w:hAnsi="Courier New" w:cs="Courier New"/>
                      <w:sz w:val="20"/>
                      <w:szCs w:val="20"/>
                    </w:rPr>
                    <w:t>);</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 </w:t>
                  </w:r>
                  <w:r w:rsidRPr="00204178">
                    <w:rPr>
                      <w:rFonts w:ascii="宋体" w:eastAsia="宋体" w:hAnsi="宋体" w:cs="宋体"/>
                      <w:sz w:val="20"/>
                      <w:szCs w:val="20"/>
                    </w:rPr>
                    <w:t>子进程以隐藏方式运行</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ZeroMemory</w:t>
                  </w:r>
                  <w:proofErr w:type="spellEnd"/>
                  <w:r w:rsidRPr="00204178">
                    <w:rPr>
                      <w:rFonts w:ascii="Courier New" w:eastAsia="Times New Roman" w:hAnsi="Courier New" w:cs="Courier New"/>
                      <w:sz w:val="20"/>
                      <w:szCs w:val="20"/>
                    </w:rPr>
                    <w:t>( &amp;</w:t>
                  </w:r>
                  <w:proofErr w:type="spellStart"/>
                  <w:r w:rsidRPr="00204178">
                    <w:rPr>
                      <w:rFonts w:ascii="Courier New" w:eastAsia="Times New Roman" w:hAnsi="Courier New" w:cs="Courier New"/>
                      <w:sz w:val="20"/>
                      <w:szCs w:val="20"/>
                    </w:rPr>
                    <w:t>siStartInfo</w:t>
                  </w:r>
                  <w:proofErr w:type="spellEnd"/>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sizeof</w:t>
                  </w:r>
                  <w:proofErr w:type="spellEnd"/>
                  <w:r w:rsidRPr="00204178">
                    <w:rPr>
                      <w:rFonts w:ascii="Courier New" w:eastAsia="Times New Roman" w:hAnsi="Courier New" w:cs="Courier New"/>
                      <w:sz w:val="20"/>
                      <w:szCs w:val="20"/>
                    </w:rPr>
                    <w:t>(STARTUPINFO) );</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siStartInfo.cb</w:t>
                  </w:r>
                  <w:proofErr w:type="spellEnd"/>
                  <w:r w:rsidRPr="00204178">
                    <w:rPr>
                      <w:rFonts w:ascii="Courier New" w:eastAsia="Times New Roman" w:hAnsi="Courier New" w:cs="Courier New"/>
                      <w:sz w:val="20"/>
                      <w:szCs w:val="20"/>
                    </w:rPr>
                    <w:t xml:space="preserve"> = </w:t>
                  </w:r>
                  <w:proofErr w:type="spellStart"/>
                  <w:r w:rsidRPr="00204178">
                    <w:rPr>
                      <w:rFonts w:ascii="Courier New" w:eastAsia="Times New Roman" w:hAnsi="Courier New" w:cs="Courier New"/>
                      <w:sz w:val="20"/>
                      <w:szCs w:val="20"/>
                    </w:rPr>
                    <w:t>sizeof</w:t>
                  </w:r>
                  <w:proofErr w:type="spellEnd"/>
                  <w:r w:rsidRPr="00204178">
                    <w:rPr>
                      <w:rFonts w:ascii="Courier New" w:eastAsia="Times New Roman" w:hAnsi="Courier New" w:cs="Courier New"/>
                      <w:sz w:val="20"/>
                      <w:szCs w:val="20"/>
                    </w:rPr>
                    <w:t>(STARTUPINFO);</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siStartInfo.wShowWindow</w:t>
                  </w:r>
                  <w:proofErr w:type="spellEnd"/>
                  <w:r w:rsidRPr="00204178">
                    <w:rPr>
                      <w:rFonts w:ascii="Courier New" w:eastAsia="Times New Roman" w:hAnsi="Courier New" w:cs="Courier New"/>
                      <w:sz w:val="20"/>
                      <w:szCs w:val="20"/>
                    </w:rPr>
                    <w:t xml:space="preserve"> = SW_HIDE;</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siStartInfo.dwFlags</w:t>
                  </w:r>
                  <w:proofErr w:type="spellEnd"/>
                  <w:r w:rsidRPr="00204178">
                    <w:rPr>
                      <w:rFonts w:ascii="Courier New" w:eastAsia="Times New Roman" w:hAnsi="Courier New" w:cs="Courier New"/>
                      <w:sz w:val="20"/>
                      <w:szCs w:val="20"/>
                    </w:rPr>
                    <w:t xml:space="preserve"> = STARTF_USESHOWWINDOW;</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 </w:t>
                  </w:r>
                  <w:r w:rsidRPr="00204178">
                    <w:rPr>
                      <w:rFonts w:ascii="宋体" w:eastAsia="宋体" w:hAnsi="宋体" w:cs="宋体"/>
                      <w:sz w:val="20"/>
                      <w:szCs w:val="20"/>
                    </w:rPr>
                    <w:t>创建</w:t>
                  </w:r>
                  <w:proofErr w:type="spellStart"/>
                  <w:r w:rsidRPr="00204178">
                    <w:rPr>
                      <w:rFonts w:ascii="Courier New" w:eastAsia="Times New Roman" w:hAnsi="Courier New" w:cs="Courier New"/>
                      <w:sz w:val="20"/>
                      <w:szCs w:val="20"/>
                    </w:rPr>
                    <w:t>wSpawn</w:t>
                  </w:r>
                  <w:proofErr w:type="spellEnd"/>
                  <w:r w:rsidRPr="00204178">
                    <w:rPr>
                      <w:rFonts w:ascii="宋体" w:eastAsia="宋体" w:hAnsi="宋体" w:cs="宋体"/>
                      <w:sz w:val="20"/>
                      <w:szCs w:val="20"/>
                    </w:rPr>
                    <w:t>子进程</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if (!</w:t>
                  </w:r>
                  <w:proofErr w:type="spellStart"/>
                  <w:r w:rsidRPr="00204178">
                    <w:rPr>
                      <w:rFonts w:ascii="Courier New" w:eastAsia="Times New Roman" w:hAnsi="Courier New" w:cs="Courier New"/>
                      <w:sz w:val="20"/>
                      <w:szCs w:val="20"/>
                    </w:rPr>
                    <w:t>CreateProcess</w:t>
                  </w:r>
                  <w:proofErr w:type="spellEnd"/>
                  <w:r w:rsidRPr="00204178">
                    <w:rPr>
                      <w:rFonts w:ascii="Courier New" w:eastAsia="Times New Roman" w:hAnsi="Courier New" w:cs="Courier New"/>
                      <w:sz w:val="20"/>
                      <w:szCs w:val="20"/>
                    </w:rPr>
                    <w:t xml:space="preserve">( NULL, </w:t>
                  </w:r>
                  <w:proofErr w:type="spellStart"/>
                  <w:r w:rsidRPr="00204178">
                    <w:rPr>
                      <w:rFonts w:ascii="Courier New" w:eastAsia="Times New Roman" w:hAnsi="Courier New" w:cs="Courier New"/>
                      <w:sz w:val="20"/>
                      <w:szCs w:val="20"/>
                    </w:rPr>
                    <w:t>command_line</w:t>
                  </w:r>
                  <w:proofErr w:type="spellEnd"/>
                  <w:r w:rsidRPr="00204178">
                    <w:rPr>
                      <w:rFonts w:ascii="Courier New" w:eastAsia="Times New Roman" w:hAnsi="Courier New" w:cs="Courier New"/>
                      <w:sz w:val="20"/>
                      <w:szCs w:val="20"/>
                    </w:rPr>
                    <w:t>, NULL, NULL, TRUE,</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0, NULL, NULL, &amp;</w:t>
                  </w:r>
                  <w:proofErr w:type="spellStart"/>
                  <w:r w:rsidRPr="00204178">
                    <w:rPr>
                      <w:rFonts w:ascii="Courier New" w:eastAsia="Times New Roman" w:hAnsi="Courier New" w:cs="Courier New"/>
                      <w:sz w:val="20"/>
                      <w:szCs w:val="20"/>
                    </w:rPr>
                    <w:t>siStartInfo</w:t>
                  </w:r>
                  <w:proofErr w:type="spellEnd"/>
                  <w:r w:rsidRPr="00204178">
                    <w:rPr>
                      <w:rFonts w:ascii="Courier New" w:eastAsia="Times New Roman" w:hAnsi="Courier New" w:cs="Courier New"/>
                      <w:sz w:val="20"/>
                      <w:szCs w:val="20"/>
                    </w:rPr>
                    <w:t>, π))</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AfxMessageBox</w:t>
                  </w:r>
                  <w:proofErr w:type="spellEnd"/>
                  <w:r w:rsidRPr="00204178">
                    <w:rPr>
                      <w:rFonts w:ascii="Courier New" w:eastAsia="Times New Roman" w:hAnsi="Courier New" w:cs="Courier New"/>
                      <w:sz w:val="20"/>
                      <w:szCs w:val="20"/>
                    </w:rPr>
                    <w:t>("</w:t>
                  </w:r>
                  <w:r w:rsidRPr="00204178">
                    <w:rPr>
                      <w:rFonts w:ascii="宋体" w:eastAsia="宋体" w:hAnsi="宋体" w:cs="宋体"/>
                      <w:sz w:val="20"/>
                      <w:szCs w:val="20"/>
                    </w:rPr>
                    <w:t>调用</w:t>
                  </w:r>
                  <w:proofErr w:type="spellStart"/>
                  <w:r w:rsidRPr="00204178">
                    <w:rPr>
                      <w:rFonts w:ascii="Courier New" w:eastAsia="Times New Roman" w:hAnsi="Courier New" w:cs="Courier New"/>
                      <w:sz w:val="20"/>
                      <w:szCs w:val="20"/>
                    </w:rPr>
                    <w:t>wSpawn</w:t>
                  </w:r>
                  <w:proofErr w:type="spellEnd"/>
                  <w:r w:rsidRPr="00204178">
                    <w:rPr>
                      <w:rFonts w:ascii="宋体" w:eastAsia="宋体" w:hAnsi="宋体" w:cs="宋体"/>
                      <w:sz w:val="20"/>
                      <w:szCs w:val="20"/>
                    </w:rPr>
                    <w:t>时失败</w:t>
                  </w:r>
                  <w:r w:rsidRPr="00204178">
                    <w:rPr>
                      <w:rFonts w:ascii="Courier New" w:eastAsia="Times New Roman" w:hAnsi="Courier New" w:cs="Courier New"/>
                      <w:sz w:val="20"/>
                      <w:szCs w:val="20"/>
                    </w:rPr>
                    <w:t>");</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return 0;</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 </w:t>
                  </w:r>
                  <w:r w:rsidRPr="00204178">
                    <w:rPr>
                      <w:rFonts w:ascii="宋体" w:eastAsia="宋体" w:hAnsi="宋体" w:cs="宋体"/>
                      <w:sz w:val="20"/>
                      <w:szCs w:val="20"/>
                    </w:rPr>
                    <w:t>读管道，并显示</w:t>
                  </w:r>
                  <w:proofErr w:type="spellStart"/>
                  <w:r w:rsidRPr="00204178">
                    <w:rPr>
                      <w:rFonts w:ascii="Courier New" w:eastAsia="Times New Roman" w:hAnsi="Courier New" w:cs="Courier New"/>
                      <w:sz w:val="20"/>
                      <w:szCs w:val="20"/>
                    </w:rPr>
                    <w:t>wSpawn</w:t>
                  </w:r>
                  <w:proofErr w:type="spellEnd"/>
                  <w:r w:rsidRPr="00204178">
                    <w:rPr>
                      <w:rFonts w:ascii="宋体" w:eastAsia="宋体" w:hAnsi="宋体" w:cs="宋体"/>
                      <w:sz w:val="20"/>
                      <w:szCs w:val="20"/>
                    </w:rPr>
                    <w:t>从管道中返回的输出信息</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if(!</w:t>
                  </w:r>
                  <w:proofErr w:type="spellStart"/>
                  <w:r w:rsidRPr="00204178">
                    <w:rPr>
                      <w:rFonts w:ascii="Courier New" w:eastAsia="Times New Roman" w:hAnsi="Courier New" w:cs="Courier New"/>
                      <w:sz w:val="20"/>
                      <w:szCs w:val="20"/>
                    </w:rPr>
                    <w:t>ReadFile</w:t>
                  </w:r>
                  <w:proofErr w:type="spellEnd"/>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hRead</w:t>
                  </w:r>
                  <w:proofErr w:type="spellEnd"/>
                  <w:r w:rsidRPr="00204178">
                    <w:rPr>
                      <w:rFonts w:ascii="Courier New" w:eastAsia="Times New Roman" w:hAnsi="Courier New" w:cs="Courier New"/>
                      <w:sz w:val="20"/>
                      <w:szCs w:val="20"/>
                    </w:rPr>
                    <w:t>, &amp;</w:t>
                  </w:r>
                  <w:proofErr w:type="spellStart"/>
                  <w:r w:rsidRPr="00204178">
                    <w:rPr>
                      <w:rFonts w:ascii="Courier New" w:eastAsia="Times New Roman" w:hAnsi="Courier New" w:cs="Courier New"/>
                      <w:sz w:val="20"/>
                      <w:szCs w:val="20"/>
                    </w:rPr>
                    <w:t>len</w:t>
                  </w:r>
                  <w:proofErr w:type="spellEnd"/>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sizeof</w:t>
                  </w:r>
                  <w:proofErr w:type="spellEnd"/>
                  <w:r w:rsidRPr="00204178">
                    <w:rPr>
                      <w:rFonts w:ascii="Courier New" w:eastAsia="Times New Roman" w:hAnsi="Courier New" w:cs="Courier New"/>
                      <w:sz w:val="20"/>
                      <w:szCs w:val="20"/>
                    </w:rPr>
                    <w:t>(</w:t>
                  </w:r>
                  <w:proofErr w:type="spellStart"/>
                  <w:r w:rsidRPr="00204178">
                    <w:rPr>
                      <w:rFonts w:ascii="Courier New" w:eastAsia="Times New Roman" w:hAnsi="Courier New" w:cs="Courier New"/>
                      <w:sz w:val="20"/>
                      <w:szCs w:val="20"/>
                    </w:rPr>
                    <w:t>int</w:t>
                  </w:r>
                  <w:proofErr w:type="spellEnd"/>
                  <w:r w:rsidRPr="00204178">
                    <w:rPr>
                      <w:rFonts w:ascii="Courier New" w:eastAsia="Times New Roman" w:hAnsi="Courier New" w:cs="Courier New"/>
                      <w:sz w:val="20"/>
                      <w:szCs w:val="20"/>
                    </w:rPr>
                    <w:t>), &amp;</w:t>
                  </w:r>
                  <w:proofErr w:type="spellStart"/>
                  <w:r w:rsidRPr="00204178">
                    <w:rPr>
                      <w:rFonts w:ascii="Courier New" w:eastAsia="Times New Roman" w:hAnsi="Courier New" w:cs="Courier New"/>
                      <w:sz w:val="20"/>
                      <w:szCs w:val="20"/>
                    </w:rPr>
                    <w:t>dwRead</w:t>
                  </w:r>
                  <w:proofErr w:type="spellEnd"/>
                  <w:r w:rsidRPr="00204178">
                    <w:rPr>
                      <w:rFonts w:ascii="Courier New" w:eastAsia="Times New Roman" w:hAnsi="Courier New" w:cs="Courier New"/>
                      <w:sz w:val="20"/>
                      <w:szCs w:val="20"/>
                    </w:rPr>
                    <w:t xml:space="preserve">, NULL) || </w:t>
                  </w:r>
                  <w:proofErr w:type="spellStart"/>
                  <w:r w:rsidRPr="00204178">
                    <w:rPr>
                      <w:rFonts w:ascii="Courier New" w:eastAsia="Times New Roman" w:hAnsi="Courier New" w:cs="Courier New"/>
                      <w:sz w:val="20"/>
                      <w:szCs w:val="20"/>
                    </w:rPr>
                    <w:t>dwRead</w:t>
                  </w:r>
                  <w:proofErr w:type="spellEnd"/>
                  <w:r w:rsidRPr="00204178">
                    <w:rPr>
                      <w:rFonts w:ascii="Courier New" w:eastAsia="Times New Roman" w:hAnsi="Courier New" w:cs="Courier New"/>
                      <w:sz w:val="20"/>
                      <w:szCs w:val="20"/>
                    </w:rPr>
                    <w:t xml:space="preserve"> == 0)</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return 0;</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while(</w:t>
                  </w:r>
                  <w:proofErr w:type="spellStart"/>
                  <w:r w:rsidRPr="00204178">
                    <w:rPr>
                      <w:rFonts w:ascii="Courier New" w:eastAsia="Times New Roman" w:hAnsi="Courier New" w:cs="Courier New"/>
                      <w:sz w:val="20"/>
                      <w:szCs w:val="20"/>
                    </w:rPr>
                    <w:t>len</w:t>
                  </w:r>
                  <w:proofErr w:type="spellEnd"/>
                  <w:r w:rsidRPr="00204178">
                    <w:rPr>
                      <w:rFonts w:ascii="Courier New" w:eastAsia="Times New Roman" w:hAnsi="Courier New" w:cs="Courier New"/>
                      <w:sz w:val="20"/>
                      <w:szCs w:val="20"/>
                    </w:rPr>
                    <w:t>)</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buf</w:t>
                  </w:r>
                  <w:proofErr w:type="spellEnd"/>
                  <w:r w:rsidRPr="00204178">
                    <w:rPr>
                      <w:rFonts w:ascii="Courier New" w:eastAsia="Times New Roman" w:hAnsi="Courier New" w:cs="Courier New"/>
                      <w:sz w:val="20"/>
                      <w:szCs w:val="20"/>
                    </w:rPr>
                    <w:t xml:space="preserve"> = new char[</w:t>
                  </w:r>
                  <w:proofErr w:type="spellStart"/>
                  <w:r w:rsidRPr="00204178">
                    <w:rPr>
                      <w:rFonts w:ascii="Courier New" w:eastAsia="Times New Roman" w:hAnsi="Courier New" w:cs="Courier New"/>
                      <w:sz w:val="20"/>
                      <w:szCs w:val="20"/>
                    </w:rPr>
                    <w:t>len</w:t>
                  </w:r>
                  <w:proofErr w:type="spellEnd"/>
                  <w:r w:rsidRPr="00204178">
                    <w:rPr>
                      <w:rFonts w:ascii="Courier New" w:eastAsia="Times New Roman" w:hAnsi="Courier New" w:cs="Courier New"/>
                      <w:sz w:val="20"/>
                      <w:szCs w:val="20"/>
                    </w:rPr>
                    <w:t xml:space="preserve"> + 1];</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memset</w:t>
                  </w:r>
                  <w:proofErr w:type="spellEnd"/>
                  <w:r w:rsidRPr="00204178">
                    <w:rPr>
                      <w:rFonts w:ascii="Courier New" w:eastAsia="Times New Roman" w:hAnsi="Courier New" w:cs="Courier New"/>
                      <w:sz w:val="20"/>
                      <w:szCs w:val="20"/>
                    </w:rPr>
                    <w:t>(</w:t>
                  </w:r>
                  <w:proofErr w:type="spellStart"/>
                  <w:r w:rsidRPr="00204178">
                    <w:rPr>
                      <w:rFonts w:ascii="Courier New" w:eastAsia="Times New Roman" w:hAnsi="Courier New" w:cs="Courier New"/>
                      <w:sz w:val="20"/>
                      <w:szCs w:val="20"/>
                    </w:rPr>
                    <w:t>buf</w:t>
                  </w:r>
                  <w:proofErr w:type="spellEnd"/>
                  <w:r w:rsidRPr="00204178">
                    <w:rPr>
                      <w:rFonts w:ascii="Courier New" w:eastAsia="Times New Roman" w:hAnsi="Courier New" w:cs="Courier New"/>
                      <w:sz w:val="20"/>
                      <w:szCs w:val="20"/>
                    </w:rPr>
                    <w:t xml:space="preserve">, 0, </w:t>
                  </w:r>
                  <w:proofErr w:type="spellStart"/>
                  <w:r w:rsidRPr="00204178">
                    <w:rPr>
                      <w:rFonts w:ascii="Courier New" w:eastAsia="Times New Roman" w:hAnsi="Courier New" w:cs="Courier New"/>
                      <w:sz w:val="20"/>
                      <w:szCs w:val="20"/>
                    </w:rPr>
                    <w:t>len</w:t>
                  </w:r>
                  <w:proofErr w:type="spellEnd"/>
                  <w:r w:rsidRPr="00204178">
                    <w:rPr>
                      <w:rFonts w:ascii="Courier New" w:eastAsia="Times New Roman" w:hAnsi="Courier New" w:cs="Courier New"/>
                      <w:sz w:val="20"/>
                      <w:szCs w:val="20"/>
                    </w:rPr>
                    <w:t xml:space="preserve"> + 1);</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if(!</w:t>
                  </w:r>
                  <w:proofErr w:type="spellStart"/>
                  <w:r w:rsidRPr="00204178">
                    <w:rPr>
                      <w:rFonts w:ascii="Courier New" w:eastAsia="Times New Roman" w:hAnsi="Courier New" w:cs="Courier New"/>
                      <w:sz w:val="20"/>
                      <w:szCs w:val="20"/>
                    </w:rPr>
                    <w:t>ReadFile</w:t>
                  </w:r>
                  <w:proofErr w:type="spellEnd"/>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hRead</w:t>
                  </w:r>
                  <w:proofErr w:type="spellEnd"/>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buf</w:t>
                  </w:r>
                  <w:proofErr w:type="spellEnd"/>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len</w:t>
                  </w:r>
                  <w:proofErr w:type="spellEnd"/>
                  <w:r w:rsidRPr="00204178">
                    <w:rPr>
                      <w:rFonts w:ascii="Courier New" w:eastAsia="Times New Roman" w:hAnsi="Courier New" w:cs="Courier New"/>
                      <w:sz w:val="20"/>
                      <w:szCs w:val="20"/>
                    </w:rPr>
                    <w:t>, &amp;</w:t>
                  </w:r>
                  <w:proofErr w:type="spellStart"/>
                  <w:r w:rsidRPr="00204178">
                    <w:rPr>
                      <w:rFonts w:ascii="Courier New" w:eastAsia="Times New Roman" w:hAnsi="Courier New" w:cs="Courier New"/>
                      <w:sz w:val="20"/>
                      <w:szCs w:val="20"/>
                    </w:rPr>
                    <w:t>dwRead</w:t>
                  </w:r>
                  <w:proofErr w:type="spellEnd"/>
                  <w:r w:rsidRPr="00204178">
                    <w:rPr>
                      <w:rFonts w:ascii="Courier New" w:eastAsia="Times New Roman" w:hAnsi="Courier New" w:cs="Courier New"/>
                      <w:sz w:val="20"/>
                      <w:szCs w:val="20"/>
                    </w:rPr>
                    <w:t xml:space="preserve">, NULL) || </w:t>
                  </w:r>
                  <w:proofErr w:type="spellStart"/>
                  <w:r w:rsidRPr="00204178">
                    <w:rPr>
                      <w:rFonts w:ascii="Courier New" w:eastAsia="Times New Roman" w:hAnsi="Courier New" w:cs="Courier New"/>
                      <w:sz w:val="20"/>
                      <w:szCs w:val="20"/>
                    </w:rPr>
                    <w:t>dwRead</w:t>
                  </w:r>
                  <w:proofErr w:type="spellEnd"/>
                  <w:r w:rsidRPr="00204178">
                    <w:rPr>
                      <w:rFonts w:ascii="Courier New" w:eastAsia="Times New Roman" w:hAnsi="Courier New" w:cs="Courier New"/>
                      <w:sz w:val="20"/>
                      <w:szCs w:val="20"/>
                    </w:rPr>
                    <w:t xml:space="preserve"> == 0)</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return 0;</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 </w:t>
                  </w:r>
                  <w:r w:rsidRPr="00204178">
                    <w:rPr>
                      <w:rFonts w:ascii="宋体" w:eastAsia="宋体" w:hAnsi="宋体" w:cs="宋体"/>
                      <w:sz w:val="20"/>
                      <w:szCs w:val="20"/>
                    </w:rPr>
                    <w:t>将返回信息中的</w:t>
                  </w:r>
                  <w:r w:rsidRPr="00204178">
                    <w:rPr>
                      <w:rFonts w:ascii="Courier New" w:eastAsia="Times New Roman" w:hAnsi="Courier New" w:cs="Courier New"/>
                      <w:sz w:val="20"/>
                      <w:szCs w:val="20"/>
                    </w:rPr>
                    <w:t>"\n"</w:t>
                  </w:r>
                  <w:r w:rsidRPr="00204178">
                    <w:rPr>
                      <w:rFonts w:ascii="宋体" w:eastAsia="宋体" w:hAnsi="宋体" w:cs="宋体"/>
                      <w:sz w:val="20"/>
                      <w:szCs w:val="20"/>
                    </w:rPr>
                    <w:t>替换为</w:t>
                  </w:r>
                  <w:r w:rsidRPr="00204178">
                    <w:rPr>
                      <w:rFonts w:ascii="Courier New" w:eastAsia="Times New Roman" w:hAnsi="Courier New" w:cs="Courier New"/>
                      <w:sz w:val="20"/>
                      <w:szCs w:val="20"/>
                    </w:rPr>
                    <w:t>Edit Box</w:t>
                  </w:r>
                  <w:r w:rsidRPr="00204178">
                    <w:rPr>
                      <w:rFonts w:ascii="宋体" w:eastAsia="宋体" w:hAnsi="宋体" w:cs="宋体"/>
                      <w:sz w:val="20"/>
                      <w:szCs w:val="20"/>
                    </w:rPr>
                    <w:t>可识别的</w:t>
                  </w:r>
                  <w:r w:rsidRPr="00204178">
                    <w:rPr>
                      <w:rFonts w:ascii="Courier New" w:eastAsia="Times New Roman" w:hAnsi="Courier New" w:cs="Courier New"/>
                      <w:sz w:val="20"/>
                      <w:szCs w:val="20"/>
                    </w:rPr>
                    <w:t>"\r\n"</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tmp</w:t>
                  </w:r>
                  <w:proofErr w:type="spellEnd"/>
                  <w:r w:rsidRPr="00204178">
                    <w:rPr>
                      <w:rFonts w:ascii="Courier New" w:eastAsia="Times New Roman" w:hAnsi="Courier New" w:cs="Courier New"/>
                      <w:sz w:val="20"/>
                      <w:szCs w:val="20"/>
                    </w:rPr>
                    <w:t xml:space="preserve"> = </w:t>
                  </w:r>
                  <w:proofErr w:type="spellStart"/>
                  <w:r w:rsidRPr="00204178">
                    <w:rPr>
                      <w:rFonts w:ascii="Courier New" w:eastAsia="Times New Roman" w:hAnsi="Courier New" w:cs="Courier New"/>
                      <w:sz w:val="20"/>
                      <w:szCs w:val="20"/>
                    </w:rPr>
                    <w:t>buf</w:t>
                  </w:r>
                  <w:proofErr w:type="spellEnd"/>
                  <w:r w:rsidRPr="00204178">
                    <w:rPr>
                      <w:rFonts w:ascii="Courier New" w:eastAsia="Times New Roman" w:hAnsi="Courier New" w:cs="Courier New"/>
                      <w:sz w:val="20"/>
                      <w:szCs w:val="20"/>
                    </w:rPr>
                    <w:t>;</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tmp.Replace</w:t>
                  </w:r>
                  <w:proofErr w:type="spellEnd"/>
                  <w:r w:rsidRPr="00204178">
                    <w:rPr>
                      <w:rFonts w:ascii="Courier New" w:eastAsia="Times New Roman" w:hAnsi="Courier New" w:cs="Courier New"/>
                      <w:sz w:val="20"/>
                      <w:szCs w:val="20"/>
                    </w:rPr>
                    <w:t>("\n", "\r\n");</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Output += </w:t>
                  </w:r>
                  <w:proofErr w:type="spellStart"/>
                  <w:r w:rsidRPr="00204178">
                    <w:rPr>
                      <w:rFonts w:ascii="Courier New" w:eastAsia="Times New Roman" w:hAnsi="Courier New" w:cs="Courier New"/>
                      <w:sz w:val="20"/>
                      <w:szCs w:val="20"/>
                    </w:rPr>
                    <w:t>tmp</w:t>
                  </w:r>
                  <w:proofErr w:type="spellEnd"/>
                  <w:r w:rsidRPr="00204178">
                    <w:rPr>
                      <w:rFonts w:ascii="Courier New" w:eastAsia="Times New Roman" w:hAnsi="Courier New" w:cs="Courier New"/>
                      <w:sz w:val="20"/>
                      <w:szCs w:val="20"/>
                    </w:rPr>
                    <w:t>;</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 </w:t>
                  </w:r>
                  <w:r w:rsidRPr="00204178">
                    <w:rPr>
                      <w:rFonts w:ascii="宋体" w:eastAsia="宋体" w:hAnsi="宋体" w:cs="宋体"/>
                      <w:sz w:val="20"/>
                      <w:szCs w:val="20"/>
                    </w:rPr>
                    <w:t>将结果显示在</w:t>
                  </w:r>
                  <w:r w:rsidRPr="00204178">
                    <w:rPr>
                      <w:rFonts w:ascii="Courier New" w:eastAsia="Times New Roman" w:hAnsi="Courier New" w:cs="Courier New"/>
                      <w:sz w:val="20"/>
                      <w:szCs w:val="20"/>
                    </w:rPr>
                    <w:t>Edit Box</w:t>
                  </w:r>
                  <w:r w:rsidRPr="00204178">
                    <w:rPr>
                      <w:rFonts w:ascii="宋体" w:eastAsia="宋体" w:hAnsi="宋体" w:cs="宋体"/>
                      <w:sz w:val="20"/>
                      <w:szCs w:val="20"/>
                    </w:rPr>
                    <w:t>中，并刷新对话框</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pDlg</w:t>
                  </w:r>
                  <w:proofErr w:type="spellEnd"/>
                  <w:r w:rsidRPr="00204178">
                    <w:rPr>
                      <w:rFonts w:ascii="Courier New" w:eastAsia="Times New Roman" w:hAnsi="Courier New" w:cs="Courier New"/>
                      <w:sz w:val="20"/>
                      <w:szCs w:val="20"/>
                    </w:rPr>
                    <w:t>-&gt;m_edit1.SetWindowText(Output);</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pDlg</w:t>
                  </w:r>
                  <w:proofErr w:type="spellEnd"/>
                  <w:r w:rsidRPr="00204178">
                    <w:rPr>
                      <w:rFonts w:ascii="Courier New" w:eastAsia="Times New Roman" w:hAnsi="Courier New" w:cs="Courier New"/>
                      <w:sz w:val="20"/>
                      <w:szCs w:val="20"/>
                    </w:rPr>
                    <w:t>-&gt;</w:t>
                  </w:r>
                  <w:proofErr w:type="spellStart"/>
                  <w:r w:rsidRPr="00204178">
                    <w:rPr>
                      <w:rFonts w:ascii="Courier New" w:eastAsia="Times New Roman" w:hAnsi="Courier New" w:cs="Courier New"/>
                      <w:sz w:val="20"/>
                      <w:szCs w:val="20"/>
                    </w:rPr>
                    <w:t>InvalidateRect</w:t>
                  </w:r>
                  <w:proofErr w:type="spellEnd"/>
                  <w:r w:rsidRPr="00204178">
                    <w:rPr>
                      <w:rFonts w:ascii="Courier New" w:eastAsia="Times New Roman" w:hAnsi="Courier New" w:cs="Courier New"/>
                      <w:sz w:val="20"/>
                      <w:szCs w:val="20"/>
                    </w:rPr>
                    <w:t>(NULL);</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pDlg</w:t>
                  </w:r>
                  <w:proofErr w:type="spellEnd"/>
                  <w:r w:rsidRPr="00204178">
                    <w:rPr>
                      <w:rFonts w:ascii="Courier New" w:eastAsia="Times New Roman" w:hAnsi="Courier New" w:cs="Courier New"/>
                      <w:sz w:val="20"/>
                      <w:szCs w:val="20"/>
                    </w:rPr>
                    <w:t>-&gt;</w:t>
                  </w:r>
                  <w:proofErr w:type="spellStart"/>
                  <w:r w:rsidRPr="00204178">
                    <w:rPr>
                      <w:rFonts w:ascii="Courier New" w:eastAsia="Times New Roman" w:hAnsi="Courier New" w:cs="Courier New"/>
                      <w:sz w:val="20"/>
                      <w:szCs w:val="20"/>
                    </w:rPr>
                    <w:t>UpdateWindow</w:t>
                  </w:r>
                  <w:proofErr w:type="spellEnd"/>
                  <w:r w:rsidRPr="00204178">
                    <w:rPr>
                      <w:rFonts w:ascii="Courier New" w:eastAsia="Times New Roman" w:hAnsi="Courier New" w:cs="Courier New"/>
                      <w:sz w:val="20"/>
                      <w:szCs w:val="20"/>
                    </w:rPr>
                    <w:t>();</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delete[] </w:t>
                  </w:r>
                  <w:proofErr w:type="spellStart"/>
                  <w:r w:rsidRPr="00204178">
                    <w:rPr>
                      <w:rFonts w:ascii="Courier New" w:eastAsia="Times New Roman" w:hAnsi="Courier New" w:cs="Courier New"/>
                      <w:sz w:val="20"/>
                      <w:szCs w:val="20"/>
                    </w:rPr>
                    <w:t>buf</w:t>
                  </w:r>
                  <w:proofErr w:type="spellEnd"/>
                  <w:r w:rsidRPr="00204178">
                    <w:rPr>
                      <w:rFonts w:ascii="Courier New" w:eastAsia="Times New Roman" w:hAnsi="Courier New" w:cs="Courier New"/>
                      <w:sz w:val="20"/>
                      <w:szCs w:val="20"/>
                    </w:rPr>
                    <w:t>;</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if(!</w:t>
                  </w:r>
                  <w:proofErr w:type="spellStart"/>
                  <w:r w:rsidRPr="00204178">
                    <w:rPr>
                      <w:rFonts w:ascii="Courier New" w:eastAsia="Times New Roman" w:hAnsi="Courier New" w:cs="Courier New"/>
                      <w:sz w:val="20"/>
                      <w:szCs w:val="20"/>
                    </w:rPr>
                    <w:t>ReadFile</w:t>
                  </w:r>
                  <w:proofErr w:type="spellEnd"/>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hRead</w:t>
                  </w:r>
                  <w:proofErr w:type="spellEnd"/>
                  <w:r w:rsidRPr="00204178">
                    <w:rPr>
                      <w:rFonts w:ascii="Courier New" w:eastAsia="Times New Roman" w:hAnsi="Courier New" w:cs="Courier New"/>
                      <w:sz w:val="20"/>
                      <w:szCs w:val="20"/>
                    </w:rPr>
                    <w:t>, &amp;</w:t>
                  </w:r>
                  <w:proofErr w:type="spellStart"/>
                  <w:r w:rsidRPr="00204178">
                    <w:rPr>
                      <w:rFonts w:ascii="Courier New" w:eastAsia="Times New Roman" w:hAnsi="Courier New" w:cs="Courier New"/>
                      <w:sz w:val="20"/>
                      <w:szCs w:val="20"/>
                    </w:rPr>
                    <w:t>len</w:t>
                  </w:r>
                  <w:proofErr w:type="spellEnd"/>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sizeof</w:t>
                  </w:r>
                  <w:proofErr w:type="spellEnd"/>
                  <w:r w:rsidRPr="00204178">
                    <w:rPr>
                      <w:rFonts w:ascii="Courier New" w:eastAsia="Times New Roman" w:hAnsi="Courier New" w:cs="Courier New"/>
                      <w:sz w:val="20"/>
                      <w:szCs w:val="20"/>
                    </w:rPr>
                    <w:t>(</w:t>
                  </w:r>
                  <w:proofErr w:type="spellStart"/>
                  <w:r w:rsidRPr="00204178">
                    <w:rPr>
                      <w:rFonts w:ascii="Courier New" w:eastAsia="Times New Roman" w:hAnsi="Courier New" w:cs="Courier New"/>
                      <w:sz w:val="20"/>
                      <w:szCs w:val="20"/>
                    </w:rPr>
                    <w:t>int</w:t>
                  </w:r>
                  <w:proofErr w:type="spellEnd"/>
                  <w:r w:rsidRPr="00204178">
                    <w:rPr>
                      <w:rFonts w:ascii="Courier New" w:eastAsia="Times New Roman" w:hAnsi="Courier New" w:cs="Courier New"/>
                      <w:sz w:val="20"/>
                      <w:szCs w:val="20"/>
                    </w:rPr>
                    <w:t>), &amp;</w:t>
                  </w:r>
                  <w:proofErr w:type="spellStart"/>
                  <w:r w:rsidRPr="00204178">
                    <w:rPr>
                      <w:rFonts w:ascii="Courier New" w:eastAsia="Times New Roman" w:hAnsi="Courier New" w:cs="Courier New"/>
                      <w:sz w:val="20"/>
                      <w:szCs w:val="20"/>
                    </w:rPr>
                    <w:t>dwRead</w:t>
                  </w:r>
                  <w:proofErr w:type="spellEnd"/>
                  <w:r w:rsidRPr="00204178">
                    <w:rPr>
                      <w:rFonts w:ascii="Courier New" w:eastAsia="Times New Roman" w:hAnsi="Courier New" w:cs="Courier New"/>
                      <w:sz w:val="20"/>
                      <w:szCs w:val="20"/>
                    </w:rPr>
                    <w:t xml:space="preserve">, NULL) || </w:t>
                  </w:r>
                  <w:proofErr w:type="spellStart"/>
                  <w:r w:rsidRPr="00204178">
                    <w:rPr>
                      <w:rFonts w:ascii="Courier New" w:eastAsia="Times New Roman" w:hAnsi="Courier New" w:cs="Courier New"/>
                      <w:sz w:val="20"/>
                      <w:szCs w:val="20"/>
                    </w:rPr>
                    <w:t>dwRead</w:t>
                  </w:r>
                  <w:proofErr w:type="spellEnd"/>
                  <w:r w:rsidRPr="00204178">
                    <w:rPr>
                      <w:rFonts w:ascii="Courier New" w:eastAsia="Times New Roman" w:hAnsi="Courier New" w:cs="Courier New"/>
                      <w:sz w:val="20"/>
                      <w:szCs w:val="20"/>
                    </w:rPr>
                    <w:t xml:space="preserve"> == 0)</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return 0;</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 </w:t>
                  </w:r>
                  <w:r w:rsidRPr="00204178">
                    <w:rPr>
                      <w:rFonts w:ascii="宋体" w:eastAsia="宋体" w:hAnsi="宋体" w:cs="宋体"/>
                      <w:sz w:val="20"/>
                      <w:szCs w:val="20"/>
                    </w:rPr>
                    <w:t>等待</w:t>
                  </w:r>
                  <w:proofErr w:type="spellStart"/>
                  <w:r w:rsidRPr="00204178">
                    <w:rPr>
                      <w:rFonts w:ascii="Courier New" w:eastAsia="Times New Roman" w:hAnsi="Courier New" w:cs="Courier New"/>
                      <w:sz w:val="20"/>
                      <w:szCs w:val="20"/>
                    </w:rPr>
                    <w:t>wSpawn</w:t>
                  </w:r>
                  <w:proofErr w:type="spellEnd"/>
                  <w:r w:rsidRPr="00204178">
                    <w:rPr>
                      <w:rFonts w:ascii="宋体" w:eastAsia="宋体" w:hAnsi="宋体" w:cs="宋体"/>
                      <w:sz w:val="20"/>
                      <w:szCs w:val="20"/>
                    </w:rPr>
                    <w:t>结束</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WaitForSingleObject</w:t>
                  </w:r>
                  <w:proofErr w:type="spellEnd"/>
                  <w:r w:rsidRPr="00204178">
                    <w:rPr>
                      <w:rFonts w:ascii="Courier New" w:eastAsia="Times New Roman" w:hAnsi="Courier New" w:cs="Courier New"/>
                      <w:sz w:val="20"/>
                      <w:szCs w:val="20"/>
                    </w:rPr>
                    <w:t>(</w:t>
                  </w:r>
                  <w:proofErr w:type="spellStart"/>
                  <w:r w:rsidRPr="00204178">
                    <w:rPr>
                      <w:rFonts w:ascii="Courier New" w:eastAsia="Times New Roman" w:hAnsi="Courier New" w:cs="Courier New"/>
                      <w:sz w:val="20"/>
                      <w:szCs w:val="20"/>
                    </w:rPr>
                    <w:t>pi.hProcess</w:t>
                  </w:r>
                  <w:proofErr w:type="spellEnd"/>
                  <w:r w:rsidRPr="00204178">
                    <w:rPr>
                      <w:rFonts w:ascii="Courier New" w:eastAsia="Times New Roman" w:hAnsi="Courier New" w:cs="Courier New"/>
                      <w:sz w:val="20"/>
                      <w:szCs w:val="20"/>
                    </w:rPr>
                    <w:t>, 30000);</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 </w:t>
                  </w:r>
                  <w:r w:rsidRPr="00204178">
                    <w:rPr>
                      <w:rFonts w:ascii="宋体" w:eastAsia="宋体" w:hAnsi="宋体" w:cs="宋体"/>
                      <w:sz w:val="20"/>
                      <w:szCs w:val="20"/>
                    </w:rPr>
                    <w:t>关闭管道句柄</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CloseHandle</w:t>
                  </w:r>
                  <w:proofErr w:type="spellEnd"/>
                  <w:r w:rsidRPr="00204178">
                    <w:rPr>
                      <w:rFonts w:ascii="Courier New" w:eastAsia="Times New Roman" w:hAnsi="Courier New" w:cs="Courier New"/>
                      <w:sz w:val="20"/>
                      <w:szCs w:val="20"/>
                    </w:rPr>
                    <w:t>(</w:t>
                  </w:r>
                  <w:proofErr w:type="spellStart"/>
                  <w:r w:rsidRPr="00204178">
                    <w:rPr>
                      <w:rFonts w:ascii="Courier New" w:eastAsia="Times New Roman" w:hAnsi="Courier New" w:cs="Courier New"/>
                      <w:sz w:val="20"/>
                      <w:szCs w:val="20"/>
                    </w:rPr>
                    <w:t>hRead</w:t>
                  </w:r>
                  <w:proofErr w:type="spellEnd"/>
                  <w:r w:rsidRPr="00204178">
                    <w:rPr>
                      <w:rFonts w:ascii="Courier New" w:eastAsia="Times New Roman" w:hAnsi="Courier New" w:cs="Courier New"/>
                      <w:sz w:val="20"/>
                      <w:szCs w:val="20"/>
                    </w:rPr>
                    <w:t>);</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w:t>
                  </w:r>
                  <w:proofErr w:type="spellStart"/>
                  <w:r w:rsidRPr="00204178">
                    <w:rPr>
                      <w:rFonts w:ascii="Courier New" w:eastAsia="Times New Roman" w:hAnsi="Courier New" w:cs="Courier New"/>
                      <w:sz w:val="20"/>
                      <w:szCs w:val="20"/>
                    </w:rPr>
                    <w:t>CloseHandle</w:t>
                  </w:r>
                  <w:proofErr w:type="spellEnd"/>
                  <w:r w:rsidRPr="00204178">
                    <w:rPr>
                      <w:rFonts w:ascii="Courier New" w:eastAsia="Times New Roman" w:hAnsi="Courier New" w:cs="Courier New"/>
                      <w:sz w:val="20"/>
                      <w:szCs w:val="20"/>
                    </w:rPr>
                    <w:t>(</w:t>
                  </w:r>
                  <w:proofErr w:type="spellStart"/>
                  <w:r w:rsidRPr="00204178">
                    <w:rPr>
                      <w:rFonts w:ascii="Courier New" w:eastAsia="Times New Roman" w:hAnsi="Courier New" w:cs="Courier New"/>
                      <w:sz w:val="20"/>
                      <w:szCs w:val="20"/>
                    </w:rPr>
                    <w:t>hWrite</w:t>
                  </w:r>
                  <w:proofErr w:type="spellEnd"/>
                  <w:r w:rsidRPr="00204178">
                    <w:rPr>
                      <w:rFonts w:ascii="Courier New" w:eastAsia="Times New Roman" w:hAnsi="Courier New" w:cs="Courier New"/>
                      <w:sz w:val="20"/>
                      <w:szCs w:val="20"/>
                    </w:rPr>
                    <w:t>);</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 xml:space="preserve">    return 0;</w:t>
                  </w:r>
                </w:p>
                <w:p w:rsidR="00204178" w:rsidRPr="00204178" w:rsidRDefault="00204178" w:rsidP="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4178">
                    <w:rPr>
                      <w:rFonts w:ascii="Courier New" w:eastAsia="Times New Roman" w:hAnsi="Courier New" w:cs="Courier New"/>
                      <w:sz w:val="20"/>
                      <w:szCs w:val="20"/>
                    </w:rPr>
                    <w:t>}</w:t>
                  </w:r>
                </w:p>
                <w:p w:rsidR="00204178" w:rsidRPr="00204178" w:rsidRDefault="00204178" w:rsidP="00204178">
                  <w:pPr>
                    <w:spacing w:after="0" w:line="240" w:lineRule="auto"/>
                    <w:rPr>
                      <w:rFonts w:ascii="Times New Roman" w:eastAsia="Times New Roman" w:hAnsi="Times New Roman" w:cs="Times New Roman"/>
                      <w:sz w:val="24"/>
                      <w:szCs w:val="24"/>
                    </w:rPr>
                  </w:pPr>
                  <w:r w:rsidRPr="00204178">
                    <w:rPr>
                      <w:rFonts w:ascii="Times New Roman" w:eastAsia="Times New Roman" w:hAnsi="Times New Roman" w:cs="Times New Roman"/>
                      <w:sz w:val="24"/>
                      <w:szCs w:val="24"/>
                    </w:rPr>
                    <w:br/>
                  </w:r>
                  <w:r w:rsidRPr="00204178">
                    <w:rPr>
                      <w:rFonts w:ascii="宋体" w:eastAsia="宋体" w:hAnsi="宋体" w:cs="宋体"/>
                      <w:sz w:val="24"/>
                      <w:szCs w:val="24"/>
                    </w:rPr>
                    <w:t>很简单，不是吗？后台线程创建一个匿名管道，然后以隐藏方式启动</w:t>
                  </w:r>
                  <w:r w:rsidRPr="00204178">
                    <w:rPr>
                      <w:rFonts w:ascii="Times New Roman" w:eastAsia="Times New Roman" w:hAnsi="Times New Roman" w:cs="Times New Roman"/>
                      <w:sz w:val="24"/>
                      <w:szCs w:val="24"/>
                    </w:rPr>
                    <w:t>wSpawn.exe</w:t>
                  </w:r>
                  <w:r w:rsidRPr="00204178">
                    <w:rPr>
                      <w:rFonts w:ascii="宋体" w:eastAsia="宋体" w:hAnsi="宋体" w:cs="宋体"/>
                      <w:sz w:val="24"/>
                      <w:szCs w:val="24"/>
                    </w:rPr>
                    <w:t>并将管道句柄通过命令行传给</w:t>
                  </w:r>
                  <w:r w:rsidRPr="00204178">
                    <w:rPr>
                      <w:rFonts w:ascii="Times New Roman" w:eastAsia="Times New Roman" w:hAnsi="Times New Roman" w:cs="Times New Roman"/>
                      <w:sz w:val="24"/>
                      <w:szCs w:val="24"/>
                    </w:rPr>
                    <w:t>wSpawn.exe</w:t>
                  </w:r>
                  <w:r w:rsidRPr="00204178">
                    <w:rPr>
                      <w:rFonts w:ascii="宋体" w:eastAsia="宋体" w:hAnsi="宋体" w:cs="宋体"/>
                      <w:sz w:val="24"/>
                      <w:szCs w:val="24"/>
                    </w:rPr>
                    <w:t>，接下来只要从管道</w:t>
                  </w:r>
                  <w:r w:rsidRPr="00204178">
                    <w:rPr>
                      <w:rFonts w:ascii="Times New Roman" w:eastAsia="Times New Roman" w:hAnsi="Times New Roman" w:cs="Times New Roman"/>
                      <w:sz w:val="24"/>
                      <w:szCs w:val="24"/>
                    </w:rPr>
                    <w:t xml:space="preserve"> </w:t>
                  </w:r>
                  <w:r w:rsidRPr="00204178">
                    <w:rPr>
                      <w:rFonts w:ascii="宋体" w:eastAsia="宋体" w:hAnsi="宋体" w:cs="宋体"/>
                      <w:sz w:val="24"/>
                      <w:szCs w:val="24"/>
                    </w:rPr>
                    <w:t>里读取信息就可以了。现在我们可以试着编译运行</w:t>
                  </w:r>
                  <w:r w:rsidRPr="00204178">
                    <w:rPr>
                      <w:rFonts w:ascii="Times New Roman" w:eastAsia="Times New Roman" w:hAnsi="Times New Roman" w:cs="Times New Roman"/>
                      <w:sz w:val="24"/>
                      <w:szCs w:val="24"/>
                    </w:rPr>
                    <w:t>myIDE.exe</w:t>
                  </w:r>
                  <w:r w:rsidRPr="00204178">
                    <w:rPr>
                      <w:rFonts w:ascii="宋体" w:eastAsia="宋体" w:hAnsi="宋体" w:cs="宋体"/>
                      <w:sz w:val="24"/>
                      <w:szCs w:val="24"/>
                    </w:rPr>
                    <w:t>了，记住要把</w:t>
                  </w:r>
                  <w:r w:rsidRPr="00204178">
                    <w:rPr>
                      <w:rFonts w:ascii="Times New Roman" w:eastAsia="Times New Roman" w:hAnsi="Times New Roman" w:cs="Times New Roman"/>
                      <w:sz w:val="24"/>
                      <w:szCs w:val="24"/>
                    </w:rPr>
                    <w:t>myIDE.exe</w:t>
                  </w:r>
                  <w:r w:rsidRPr="00204178">
                    <w:rPr>
                      <w:rFonts w:ascii="宋体" w:eastAsia="宋体" w:hAnsi="宋体" w:cs="宋体"/>
                      <w:sz w:val="24"/>
                      <w:szCs w:val="24"/>
                    </w:rPr>
                    <w:t>和</w:t>
                  </w:r>
                  <w:r w:rsidRPr="00204178">
                    <w:rPr>
                      <w:rFonts w:ascii="Times New Roman" w:eastAsia="Times New Roman" w:hAnsi="Times New Roman" w:cs="Times New Roman"/>
                      <w:sz w:val="24"/>
                      <w:szCs w:val="24"/>
                    </w:rPr>
                    <w:t>wSpawn.exe</w:t>
                  </w:r>
                  <w:r w:rsidRPr="00204178">
                    <w:rPr>
                      <w:rFonts w:ascii="宋体" w:eastAsia="宋体" w:hAnsi="宋体" w:cs="宋体"/>
                      <w:sz w:val="24"/>
                      <w:szCs w:val="24"/>
                    </w:rPr>
                    <w:t>放在同一目录下。还有，我在</w:t>
                  </w:r>
                  <w:r w:rsidRPr="00204178">
                    <w:rPr>
                      <w:rFonts w:ascii="Times New Roman" w:eastAsia="Times New Roman" w:hAnsi="Times New Roman" w:cs="Times New Roman"/>
                      <w:sz w:val="24"/>
                      <w:szCs w:val="24"/>
                    </w:rPr>
                    <w:t xml:space="preserve"> </w:t>
                  </w:r>
                  <w:proofErr w:type="spellStart"/>
                  <w:r w:rsidRPr="00204178">
                    <w:rPr>
                      <w:rFonts w:ascii="Times New Roman" w:eastAsia="Times New Roman" w:hAnsi="Times New Roman" w:cs="Times New Roman"/>
                      <w:sz w:val="24"/>
                      <w:szCs w:val="24"/>
                    </w:rPr>
                    <w:t>myThread</w:t>
                  </w:r>
                  <w:proofErr w:type="spellEnd"/>
                  <w:r w:rsidRPr="00204178">
                    <w:rPr>
                      <w:rFonts w:ascii="Times New Roman" w:eastAsia="Times New Roman" w:hAnsi="Times New Roman" w:cs="Times New Roman"/>
                      <w:sz w:val="24"/>
                      <w:szCs w:val="24"/>
                    </w:rPr>
                    <w:t>()</w:t>
                  </w:r>
                  <w:r w:rsidRPr="00204178">
                    <w:rPr>
                      <w:rFonts w:ascii="宋体" w:eastAsia="宋体" w:hAnsi="宋体" w:cs="宋体"/>
                      <w:sz w:val="24"/>
                      <w:szCs w:val="24"/>
                    </w:rPr>
                    <w:t>函数中写死了传给</w:t>
                  </w:r>
                  <w:r w:rsidRPr="00204178">
                    <w:rPr>
                      <w:rFonts w:ascii="Times New Roman" w:eastAsia="Times New Roman" w:hAnsi="Times New Roman" w:cs="Times New Roman"/>
                      <w:sz w:val="24"/>
                      <w:szCs w:val="24"/>
                    </w:rPr>
                    <w:t>wSpawn.exe</w:t>
                  </w:r>
                  <w:r w:rsidRPr="00204178">
                    <w:rPr>
                      <w:rFonts w:ascii="宋体" w:eastAsia="宋体" w:hAnsi="宋体" w:cs="宋体"/>
                      <w:sz w:val="24"/>
                      <w:szCs w:val="24"/>
                    </w:rPr>
                    <w:t>的待执行的命令行是</w:t>
                  </w:r>
                  <w:r w:rsidRPr="00204178">
                    <w:rPr>
                      <w:rFonts w:ascii="Times New Roman" w:eastAsia="Times New Roman" w:hAnsi="Times New Roman" w:cs="Times New Roman"/>
                      <w:sz w:val="24"/>
                      <w:szCs w:val="24"/>
                    </w:rPr>
                    <w:t>“</w:t>
                  </w:r>
                  <w:proofErr w:type="spellStart"/>
                  <w:r w:rsidRPr="00204178">
                    <w:rPr>
                      <w:rFonts w:ascii="Times New Roman" w:eastAsia="Times New Roman" w:hAnsi="Times New Roman" w:cs="Times New Roman"/>
                      <w:sz w:val="24"/>
                      <w:szCs w:val="24"/>
                    </w:rPr>
                    <w:t>cl</w:t>
                  </w:r>
                  <w:proofErr w:type="spellEnd"/>
                  <w:r w:rsidRPr="00204178">
                    <w:rPr>
                      <w:rFonts w:ascii="Times New Roman" w:eastAsia="Times New Roman" w:hAnsi="Times New Roman" w:cs="Times New Roman"/>
                      <w:sz w:val="24"/>
                      <w:szCs w:val="24"/>
                    </w:rPr>
                    <w:t xml:space="preserve"> /?”</w:t>
                  </w:r>
                  <w:r w:rsidRPr="00204178">
                    <w:rPr>
                      <w:rFonts w:ascii="宋体" w:eastAsia="宋体" w:hAnsi="宋体" w:cs="宋体"/>
                      <w:sz w:val="24"/>
                      <w:szCs w:val="24"/>
                    </w:rPr>
                    <w:t>，这模拟了一次典型的编译过程，如果你不打算改变这一行代码的话，那一定要注意在你的计算机上，</w:t>
                  </w:r>
                  <w:r w:rsidRPr="00204178">
                    <w:rPr>
                      <w:rFonts w:ascii="Times New Roman" w:eastAsia="Times New Roman" w:hAnsi="Times New Roman" w:cs="Times New Roman"/>
                      <w:sz w:val="24"/>
                      <w:szCs w:val="24"/>
                    </w:rPr>
                    <w:t>C++</w:t>
                  </w:r>
                  <w:r w:rsidRPr="00204178">
                    <w:rPr>
                      <w:rFonts w:ascii="宋体" w:eastAsia="宋体" w:hAnsi="宋体" w:cs="宋体"/>
                      <w:sz w:val="24"/>
                      <w:szCs w:val="24"/>
                    </w:rPr>
                    <w:t>编译器</w:t>
                  </w:r>
                  <w:r w:rsidRPr="00204178">
                    <w:rPr>
                      <w:rFonts w:ascii="Times New Roman" w:eastAsia="Times New Roman" w:hAnsi="Times New Roman" w:cs="Times New Roman"/>
                      <w:sz w:val="24"/>
                      <w:szCs w:val="24"/>
                    </w:rPr>
                    <w:t>cl.exe</w:t>
                  </w:r>
                  <w:r w:rsidRPr="00204178">
                    <w:rPr>
                      <w:rFonts w:ascii="宋体" w:eastAsia="宋体" w:hAnsi="宋体" w:cs="宋体"/>
                      <w:sz w:val="24"/>
                      <w:szCs w:val="24"/>
                    </w:rPr>
                    <w:t>必须位于环境变量</w:t>
                  </w:r>
                  <w:r w:rsidRPr="00204178">
                    <w:rPr>
                      <w:rFonts w:ascii="Times New Roman" w:eastAsia="Times New Roman" w:hAnsi="Times New Roman" w:cs="Times New Roman"/>
                      <w:sz w:val="24"/>
                      <w:szCs w:val="24"/>
                    </w:rPr>
                    <w:t xml:space="preserve">PATH </w:t>
                  </w:r>
                  <w:r w:rsidRPr="00204178">
                    <w:rPr>
                      <w:rFonts w:ascii="宋体" w:eastAsia="宋体" w:hAnsi="宋体" w:cs="宋体"/>
                      <w:sz w:val="24"/>
                      <w:szCs w:val="24"/>
                    </w:rPr>
                    <w:t>指明的路径里，否则</w:t>
                  </w:r>
                  <w:r w:rsidRPr="00204178">
                    <w:rPr>
                      <w:rFonts w:ascii="Times New Roman" w:eastAsia="Times New Roman" w:hAnsi="Times New Roman" w:cs="Times New Roman"/>
                      <w:sz w:val="24"/>
                      <w:szCs w:val="24"/>
                    </w:rPr>
                    <w:t>wSpawn.exe</w:t>
                  </w:r>
                  <w:r w:rsidRPr="00204178">
                    <w:rPr>
                      <w:rFonts w:ascii="宋体" w:eastAsia="宋体" w:hAnsi="宋体" w:cs="宋体"/>
                      <w:sz w:val="24"/>
                      <w:szCs w:val="24"/>
                    </w:rPr>
                    <w:t>可就找不到</w:t>
                  </w:r>
                  <w:r w:rsidRPr="00204178">
                    <w:rPr>
                      <w:rFonts w:ascii="Times New Roman" w:eastAsia="Times New Roman" w:hAnsi="Times New Roman" w:cs="Times New Roman"/>
                      <w:sz w:val="24"/>
                      <w:szCs w:val="24"/>
                    </w:rPr>
                    <w:t>cl.exe</w:t>
                  </w:r>
                  <w:r w:rsidRPr="00204178">
                    <w:rPr>
                      <w:rFonts w:ascii="宋体" w:eastAsia="宋体" w:hAnsi="宋体" w:cs="宋体"/>
                      <w:sz w:val="24"/>
                      <w:szCs w:val="24"/>
                    </w:rPr>
                    <w:t>了。下面是</w:t>
                  </w:r>
                  <w:proofErr w:type="spellStart"/>
                  <w:r w:rsidRPr="00204178">
                    <w:rPr>
                      <w:rFonts w:ascii="Times New Roman" w:eastAsia="Times New Roman" w:hAnsi="Times New Roman" w:cs="Times New Roman"/>
                      <w:sz w:val="24"/>
                      <w:szCs w:val="24"/>
                    </w:rPr>
                    <w:t>myIDE</w:t>
                  </w:r>
                  <w:proofErr w:type="spellEnd"/>
                  <w:r w:rsidRPr="00204178">
                    <w:rPr>
                      <w:rFonts w:ascii="宋体" w:eastAsia="宋体" w:hAnsi="宋体" w:cs="宋体"/>
                      <w:sz w:val="24"/>
                      <w:szCs w:val="24"/>
                    </w:rPr>
                    <w:t>程序的运行结果：</w:t>
                  </w:r>
                  <w:r w:rsidRPr="00204178">
                    <w:rPr>
                      <w:rFonts w:ascii="Times New Roman" w:eastAsia="Times New Roman" w:hAnsi="Times New Roman" w:cs="Times New Roman"/>
                      <w:sz w:val="24"/>
                      <w:szCs w:val="24"/>
                    </w:rPr>
                    <w:br/>
                  </w:r>
                  <w:r w:rsidRPr="00204178">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000500" cy="2695575"/>
                        <wp:effectExtent l="19050" t="0" r="0" b="0"/>
                        <wp:docPr id="3" name="Picture 3" descr="http://www.vckbase.com/document/journal/vckbase0/images/myid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vckbase.com/document/journal/vckbase0/images/myide3.gif"/>
                                <pic:cNvPicPr>
                                  <a:picLocks noChangeAspect="1" noChangeArrowheads="1"/>
                                </pic:cNvPicPr>
                              </pic:nvPicPr>
                              <pic:blipFill>
                                <a:blip r:embed="rId6"/>
                                <a:srcRect/>
                                <a:stretch>
                                  <a:fillRect/>
                                </a:stretch>
                              </pic:blipFill>
                              <pic:spPr bwMode="auto">
                                <a:xfrm>
                                  <a:off x="0" y="0"/>
                                  <a:ext cx="4000500" cy="2695575"/>
                                </a:xfrm>
                                <a:prstGeom prst="rect">
                                  <a:avLst/>
                                </a:prstGeom>
                                <a:noFill/>
                                <a:ln w="9525">
                                  <a:noFill/>
                                  <a:miter lim="800000"/>
                                  <a:headEnd/>
                                  <a:tailEnd/>
                                </a:ln>
                              </pic:spPr>
                            </pic:pic>
                          </a:graphicData>
                        </a:graphic>
                      </wp:inline>
                    </w:drawing>
                  </w:r>
                  <w:r w:rsidRPr="00204178">
                    <w:rPr>
                      <w:rFonts w:ascii="Times New Roman" w:eastAsia="Times New Roman" w:hAnsi="Times New Roman" w:cs="Times New Roman"/>
                      <w:sz w:val="24"/>
                      <w:szCs w:val="24"/>
                    </w:rPr>
                    <w:br/>
                  </w:r>
                  <w:r w:rsidRPr="00204178">
                    <w:rPr>
                      <w:rFonts w:ascii="Times New Roman" w:eastAsia="Times New Roman" w:hAnsi="Times New Roman" w:cs="Times New Roman"/>
                      <w:sz w:val="24"/>
                      <w:szCs w:val="24"/>
                    </w:rPr>
                    <w:br/>
                  </w:r>
                  <w:r w:rsidRPr="00204178">
                    <w:rPr>
                      <w:rFonts w:ascii="宋体" w:eastAsia="宋体" w:hAnsi="宋体" w:cs="宋体"/>
                      <w:sz w:val="24"/>
                      <w:szCs w:val="24"/>
                    </w:rPr>
                    <w:t>补充一点，上面给出的</w:t>
                  </w:r>
                  <w:proofErr w:type="spellStart"/>
                  <w:r w:rsidRPr="00204178">
                    <w:rPr>
                      <w:rFonts w:ascii="Times New Roman" w:eastAsia="Times New Roman" w:hAnsi="Times New Roman" w:cs="Times New Roman"/>
                      <w:sz w:val="24"/>
                      <w:szCs w:val="24"/>
                    </w:rPr>
                    <w:t>wSpawn</w:t>
                  </w:r>
                  <w:proofErr w:type="spellEnd"/>
                  <w:r w:rsidRPr="00204178">
                    <w:rPr>
                      <w:rFonts w:ascii="宋体" w:eastAsia="宋体" w:hAnsi="宋体" w:cs="宋体"/>
                      <w:sz w:val="24"/>
                      <w:szCs w:val="24"/>
                    </w:rPr>
                    <w:t>利用</w:t>
                  </w:r>
                  <w:r w:rsidRPr="00204178">
                    <w:rPr>
                      <w:rFonts w:ascii="Times New Roman" w:eastAsia="Times New Roman" w:hAnsi="Times New Roman" w:cs="Times New Roman"/>
                      <w:sz w:val="24"/>
                      <w:szCs w:val="24"/>
                    </w:rPr>
                    <w:t>_</w:t>
                  </w:r>
                  <w:proofErr w:type="spellStart"/>
                  <w:proofErr w:type="gramStart"/>
                  <w:r w:rsidRPr="00204178">
                    <w:rPr>
                      <w:rFonts w:ascii="Times New Roman" w:eastAsia="Times New Roman" w:hAnsi="Times New Roman" w:cs="Times New Roman"/>
                      <w:sz w:val="24"/>
                      <w:szCs w:val="24"/>
                    </w:rPr>
                    <w:t>popen</w:t>
                  </w:r>
                  <w:proofErr w:type="spellEnd"/>
                  <w:r w:rsidRPr="00204178">
                    <w:rPr>
                      <w:rFonts w:ascii="Times New Roman" w:eastAsia="Times New Roman" w:hAnsi="Times New Roman" w:cs="Times New Roman"/>
                      <w:sz w:val="24"/>
                      <w:szCs w:val="24"/>
                    </w:rPr>
                    <w:t>(</w:t>
                  </w:r>
                  <w:proofErr w:type="gramEnd"/>
                  <w:r w:rsidRPr="00204178">
                    <w:rPr>
                      <w:rFonts w:ascii="Times New Roman" w:eastAsia="Times New Roman" w:hAnsi="Times New Roman" w:cs="Times New Roman"/>
                      <w:sz w:val="24"/>
                      <w:szCs w:val="24"/>
                    </w:rPr>
                    <w:t>)</w:t>
                  </w:r>
                  <w:r w:rsidRPr="00204178">
                    <w:rPr>
                      <w:rFonts w:ascii="宋体" w:eastAsia="宋体" w:hAnsi="宋体" w:cs="宋体"/>
                      <w:sz w:val="24"/>
                      <w:szCs w:val="24"/>
                    </w:rPr>
                    <w:t>完成子进程创建和输入输出重定向，这一方法虽然简单，但只能重定向子进程的</w:t>
                  </w:r>
                  <w:proofErr w:type="spellStart"/>
                  <w:r w:rsidRPr="00204178">
                    <w:rPr>
                      <w:rFonts w:ascii="Times New Roman" w:eastAsia="Times New Roman" w:hAnsi="Times New Roman" w:cs="Times New Roman"/>
                      <w:sz w:val="24"/>
                      <w:szCs w:val="24"/>
                    </w:rPr>
                    <w:t>stdout</w:t>
                  </w:r>
                  <w:proofErr w:type="spellEnd"/>
                  <w:r w:rsidRPr="00204178">
                    <w:rPr>
                      <w:rFonts w:ascii="宋体" w:eastAsia="宋体" w:hAnsi="宋体" w:cs="宋体"/>
                      <w:sz w:val="24"/>
                      <w:szCs w:val="24"/>
                    </w:rPr>
                    <w:t>或</w:t>
                  </w:r>
                  <w:r w:rsidRPr="00204178">
                    <w:rPr>
                      <w:rFonts w:ascii="Times New Roman" w:eastAsia="Times New Roman" w:hAnsi="Times New Roman" w:cs="Times New Roman"/>
                      <w:sz w:val="24"/>
                      <w:szCs w:val="24"/>
                    </w:rPr>
                    <w:t xml:space="preserve"> </w:t>
                  </w:r>
                  <w:proofErr w:type="spellStart"/>
                  <w:r w:rsidRPr="00204178">
                    <w:rPr>
                      <w:rFonts w:ascii="Times New Roman" w:eastAsia="Times New Roman" w:hAnsi="Times New Roman" w:cs="Times New Roman"/>
                      <w:sz w:val="24"/>
                      <w:szCs w:val="24"/>
                    </w:rPr>
                    <w:t>stdin</w:t>
                  </w:r>
                  <w:proofErr w:type="spellEnd"/>
                  <w:r w:rsidRPr="00204178">
                    <w:rPr>
                      <w:rFonts w:ascii="宋体" w:eastAsia="宋体" w:hAnsi="宋体" w:cs="宋体"/>
                      <w:sz w:val="24"/>
                      <w:szCs w:val="24"/>
                    </w:rPr>
                    <w:t>，如果还需要重定向子进程的</w:t>
                  </w:r>
                  <w:proofErr w:type="spellStart"/>
                  <w:r w:rsidRPr="00204178">
                    <w:rPr>
                      <w:rFonts w:ascii="Times New Roman" w:eastAsia="Times New Roman" w:hAnsi="Times New Roman" w:cs="Times New Roman"/>
                      <w:sz w:val="24"/>
                      <w:szCs w:val="24"/>
                    </w:rPr>
                    <w:t>stderr</w:t>
                  </w:r>
                  <w:proofErr w:type="spellEnd"/>
                  <w:r w:rsidRPr="00204178">
                    <w:rPr>
                      <w:rFonts w:ascii="宋体" w:eastAsia="宋体" w:hAnsi="宋体" w:cs="宋体"/>
                      <w:sz w:val="24"/>
                      <w:szCs w:val="24"/>
                    </w:rPr>
                    <w:t>的话（</w:t>
                  </w:r>
                  <w:r w:rsidRPr="00204178">
                    <w:rPr>
                      <w:rFonts w:ascii="Times New Roman" w:eastAsia="Times New Roman" w:hAnsi="Times New Roman" w:cs="Times New Roman"/>
                      <w:sz w:val="24"/>
                      <w:szCs w:val="24"/>
                    </w:rPr>
                    <w:t>Java</w:t>
                  </w:r>
                  <w:r w:rsidRPr="00204178">
                    <w:rPr>
                      <w:rFonts w:ascii="宋体" w:eastAsia="宋体" w:hAnsi="宋体" w:cs="宋体"/>
                      <w:sz w:val="24"/>
                      <w:szCs w:val="24"/>
                    </w:rPr>
                    <w:t>编译器</w:t>
                  </w:r>
                  <w:proofErr w:type="spellStart"/>
                  <w:r w:rsidRPr="00204178">
                    <w:rPr>
                      <w:rFonts w:ascii="Times New Roman" w:eastAsia="Times New Roman" w:hAnsi="Times New Roman" w:cs="Times New Roman"/>
                      <w:sz w:val="24"/>
                      <w:szCs w:val="24"/>
                    </w:rPr>
                    <w:t>javac</w:t>
                  </w:r>
                  <w:proofErr w:type="spellEnd"/>
                  <w:r w:rsidRPr="00204178">
                    <w:rPr>
                      <w:rFonts w:ascii="宋体" w:eastAsia="宋体" w:hAnsi="宋体" w:cs="宋体"/>
                      <w:sz w:val="24"/>
                      <w:szCs w:val="24"/>
                    </w:rPr>
                    <w:t>就利用</w:t>
                  </w:r>
                  <w:proofErr w:type="spellStart"/>
                  <w:r w:rsidRPr="00204178">
                    <w:rPr>
                      <w:rFonts w:ascii="Times New Roman" w:eastAsia="Times New Roman" w:hAnsi="Times New Roman" w:cs="Times New Roman"/>
                      <w:sz w:val="24"/>
                      <w:szCs w:val="24"/>
                    </w:rPr>
                    <w:t>stderr</w:t>
                  </w:r>
                  <w:proofErr w:type="spellEnd"/>
                  <w:r w:rsidRPr="00204178">
                    <w:rPr>
                      <w:rFonts w:ascii="宋体" w:eastAsia="宋体" w:hAnsi="宋体" w:cs="宋体"/>
                      <w:sz w:val="24"/>
                      <w:szCs w:val="24"/>
                    </w:rPr>
                    <w:t>输出结果信息），那我们就不能这么投机取巧了。根据</w:t>
                  </w:r>
                  <w:r w:rsidRPr="00204178">
                    <w:rPr>
                      <w:rFonts w:ascii="Times New Roman" w:eastAsia="Times New Roman" w:hAnsi="Times New Roman" w:cs="Times New Roman"/>
                      <w:sz w:val="24"/>
                      <w:szCs w:val="24"/>
                    </w:rPr>
                    <w:t xml:space="preserve"> </w:t>
                  </w:r>
                  <w:r w:rsidRPr="00204178">
                    <w:rPr>
                      <w:rFonts w:ascii="宋体" w:eastAsia="宋体" w:hAnsi="宋体" w:cs="宋体"/>
                      <w:sz w:val="24"/>
                      <w:szCs w:val="24"/>
                    </w:rPr>
                    <w:t>以上讨论，你一定可以使用传统的</w:t>
                  </w:r>
                  <w:r w:rsidRPr="00204178">
                    <w:rPr>
                      <w:rFonts w:ascii="Times New Roman" w:eastAsia="Times New Roman" w:hAnsi="Times New Roman" w:cs="Times New Roman"/>
                      <w:sz w:val="24"/>
                      <w:szCs w:val="24"/>
                    </w:rPr>
                    <w:t>_pipe()</w:t>
                  </w:r>
                  <w:r w:rsidRPr="00204178">
                    <w:rPr>
                      <w:rFonts w:ascii="宋体" w:eastAsia="宋体" w:hAnsi="宋体" w:cs="宋体"/>
                      <w:sz w:val="24"/>
                      <w:szCs w:val="24"/>
                    </w:rPr>
                    <w:t>、</w:t>
                  </w:r>
                  <w:r w:rsidRPr="00204178">
                    <w:rPr>
                      <w:rFonts w:ascii="Times New Roman" w:eastAsia="Times New Roman" w:hAnsi="Times New Roman" w:cs="Times New Roman"/>
                      <w:sz w:val="24"/>
                      <w:szCs w:val="24"/>
                    </w:rPr>
                    <w:t>_dup()</w:t>
                  </w:r>
                  <w:r w:rsidRPr="00204178">
                    <w:rPr>
                      <w:rFonts w:ascii="宋体" w:eastAsia="宋体" w:hAnsi="宋体" w:cs="宋体"/>
                      <w:sz w:val="24"/>
                      <w:szCs w:val="24"/>
                    </w:rPr>
                    <w:t>等系统调用，写出功能更完整的新版</w:t>
                  </w:r>
                  <w:proofErr w:type="spellStart"/>
                  <w:r w:rsidRPr="00204178">
                    <w:rPr>
                      <w:rFonts w:ascii="Times New Roman" w:eastAsia="Times New Roman" w:hAnsi="Times New Roman" w:cs="Times New Roman"/>
                      <w:sz w:val="24"/>
                      <w:szCs w:val="24"/>
                    </w:rPr>
                    <w:t>wSpawn</w:t>
                  </w:r>
                  <w:proofErr w:type="spellEnd"/>
                  <w:r w:rsidRPr="00204178">
                    <w:rPr>
                      <w:rFonts w:ascii="宋体" w:eastAsia="宋体" w:hAnsi="宋体" w:cs="宋体"/>
                      <w:sz w:val="24"/>
                      <w:szCs w:val="24"/>
                    </w:rPr>
                    <w:t>来，我这里就不再罗嗦了。</w:t>
                  </w:r>
                  <w:r w:rsidRPr="00204178">
                    <w:rPr>
                      <w:rFonts w:ascii="Times New Roman" w:eastAsia="Times New Roman" w:hAnsi="Times New Roman" w:cs="Times New Roman"/>
                      <w:sz w:val="24"/>
                      <w:szCs w:val="24"/>
                    </w:rPr>
                    <w:t xml:space="preserve"> </w:t>
                  </w:r>
                </w:p>
              </w:tc>
            </w:tr>
          </w:tbl>
          <w:p w:rsidR="00204178" w:rsidRPr="00204178" w:rsidRDefault="00204178" w:rsidP="00204178">
            <w:pPr>
              <w:spacing w:after="0" w:line="240" w:lineRule="auto"/>
              <w:rPr>
                <w:rFonts w:ascii="Times New Roman" w:eastAsia="Times New Roman" w:hAnsi="Times New Roman" w:cs="Times New Roman"/>
                <w:sz w:val="24"/>
                <w:szCs w:val="24"/>
              </w:rPr>
            </w:pPr>
          </w:p>
        </w:tc>
      </w:tr>
    </w:tbl>
    <w:p w:rsidR="00204178" w:rsidRPr="00204178" w:rsidRDefault="00204178" w:rsidP="00204178">
      <w:pPr>
        <w:spacing w:after="0" w:line="240" w:lineRule="auto"/>
        <w:rPr>
          <w:rFonts w:ascii="Times New Roman" w:eastAsia="Times New Roman" w:hAnsi="Times New Roman" w:cs="Times New Roman"/>
          <w:sz w:val="24"/>
          <w:szCs w:val="24"/>
        </w:rPr>
      </w:pPr>
    </w:p>
    <w:p w:rsidR="00204178" w:rsidRPr="00204178" w:rsidRDefault="00204178" w:rsidP="00204178">
      <w:pPr>
        <w:spacing w:after="240" w:line="240" w:lineRule="auto"/>
        <w:rPr>
          <w:ins w:id="0" w:author="Unknown"/>
          <w:rFonts w:ascii="Times New Roman" w:eastAsia="Times New Roman" w:hAnsi="Times New Roman" w:cs="Times New Roman"/>
          <w:sz w:val="24"/>
          <w:szCs w:val="24"/>
        </w:rPr>
      </w:pPr>
      <w:ins w:id="1" w:author="Unknown">
        <w:r w:rsidRPr="00204178">
          <w:rPr>
            <w:rFonts w:ascii="Times New Roman" w:eastAsia="Times New Roman" w:hAnsi="Times New Roman" w:cs="Times New Roman"/>
            <w:sz w:val="24"/>
            <w:szCs w:val="24"/>
          </w:rPr>
          <w:pict/>
        </w:r>
      </w:ins>
      <w:r w:rsidRPr="00204178">
        <w:rPr>
          <w:rFonts w:ascii="Times New Roman" w:eastAsia="Times New Roman" w:hAnsi="Times New Roman" w:cs="Times New Roman"/>
          <w:sz w:val="24"/>
          <w:szCs w:val="24"/>
        </w:rPr>
        <w:pict/>
      </w:r>
      <w:r w:rsidRPr="00204178">
        <w:rPr>
          <w:rFonts w:ascii="Times New Roman" w:eastAsia="Times New Roman" w:hAnsi="Times New Roman" w:cs="Times New Roman"/>
          <w:sz w:val="24"/>
          <w:szCs w:val="24"/>
        </w:rPr>
        <w:pict/>
      </w:r>
    </w:p>
    <w:tbl>
      <w:tblPr>
        <w:tblW w:w="4900" w:type="pct"/>
        <w:tblCellSpacing w:w="0" w:type="dxa"/>
        <w:tblCellMar>
          <w:left w:w="0" w:type="dxa"/>
          <w:right w:w="0" w:type="dxa"/>
        </w:tblCellMar>
        <w:tblLook w:val="04A0"/>
      </w:tblPr>
      <w:tblGrid>
        <w:gridCol w:w="3979"/>
        <w:gridCol w:w="4488"/>
      </w:tblGrid>
      <w:tr w:rsidR="00204178" w:rsidRPr="00204178" w:rsidTr="00204178">
        <w:trPr>
          <w:tblCellSpacing w:w="0" w:type="dxa"/>
        </w:trPr>
        <w:tc>
          <w:tcPr>
            <w:tcW w:w="2350" w:type="pct"/>
            <w:shd w:val="clear" w:color="auto" w:fill="A0D39B"/>
            <w:vAlign w:val="center"/>
            <w:hideMark/>
          </w:tcPr>
          <w:p w:rsidR="00204178" w:rsidRPr="00204178" w:rsidRDefault="00204178" w:rsidP="002041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 cy="95250"/>
                  <wp:effectExtent l="19050" t="0" r="0" b="0"/>
                  <wp:docPr id="7" name="Picture 7" descr="http://www.vckbase.com/SYS/script/image/top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vckbase.com/SYS/script/image/toplogo.gif"/>
                          <pic:cNvPicPr>
                            <a:picLocks noChangeAspect="1" noChangeArrowheads="1"/>
                          </pic:cNvPicPr>
                        </pic:nvPicPr>
                        <pic:blipFill>
                          <a:blip r:embed="rId7"/>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204178">
              <w:rPr>
                <w:rFonts w:ascii="宋体" w:eastAsia="宋体" w:hAnsi="宋体" w:cs="宋体"/>
                <w:sz w:val="24"/>
                <w:szCs w:val="24"/>
              </w:rPr>
              <w:t>最新评论</w:t>
            </w:r>
            <w:r w:rsidRPr="00204178">
              <w:rPr>
                <w:rFonts w:ascii="Times New Roman" w:eastAsia="Times New Roman" w:hAnsi="Times New Roman" w:cs="Times New Roman"/>
                <w:sz w:val="24"/>
                <w:szCs w:val="24"/>
              </w:rPr>
              <w:t xml:space="preserve"> </w:t>
            </w:r>
            <w:hyperlink r:id="rId8" w:tgtFrame="_blank" w:history="1">
              <w:r w:rsidRPr="00204178">
                <w:rPr>
                  <w:rFonts w:ascii="Times New Roman" w:eastAsia="Times New Roman" w:hAnsi="Times New Roman" w:cs="Times New Roman"/>
                  <w:color w:val="0000FF"/>
                  <w:sz w:val="24"/>
                  <w:szCs w:val="24"/>
                  <w:u w:val="single"/>
                </w:rPr>
                <w:t>[</w:t>
              </w:r>
              <w:r w:rsidRPr="00204178">
                <w:rPr>
                  <w:rFonts w:ascii="宋体" w:eastAsia="宋体" w:hAnsi="宋体" w:cs="宋体"/>
                  <w:color w:val="0000FF"/>
                  <w:sz w:val="24"/>
                  <w:szCs w:val="24"/>
                  <w:u w:val="single"/>
                </w:rPr>
                <w:t>发表评论</w:t>
              </w:r>
              <w:r w:rsidRPr="00204178">
                <w:rPr>
                  <w:rFonts w:ascii="Times New Roman" w:eastAsia="Times New Roman" w:hAnsi="Times New Roman" w:cs="Times New Roman"/>
                  <w:color w:val="0000FF"/>
                  <w:sz w:val="24"/>
                  <w:szCs w:val="24"/>
                  <w:u w:val="single"/>
                </w:rPr>
                <w:t>]</w:t>
              </w:r>
            </w:hyperlink>
            <w:r w:rsidRPr="00204178">
              <w:rPr>
                <w:rFonts w:ascii="Times New Roman" w:eastAsia="Times New Roman" w:hAnsi="Times New Roman" w:cs="Times New Roman"/>
                <w:sz w:val="24"/>
                <w:szCs w:val="24"/>
              </w:rPr>
              <w:t xml:space="preserve"> </w:t>
            </w:r>
            <w:hyperlink r:id="rId9" w:tgtFrame="_blank" w:history="1">
              <w:r w:rsidRPr="00204178">
                <w:rPr>
                  <w:rFonts w:ascii="Times New Roman" w:eastAsia="Times New Roman" w:hAnsi="Times New Roman" w:cs="Times New Roman"/>
                  <w:color w:val="0000FF"/>
                  <w:sz w:val="24"/>
                  <w:szCs w:val="24"/>
                  <w:u w:val="single"/>
                </w:rPr>
                <w:t>[</w:t>
              </w:r>
              <w:r w:rsidRPr="00204178">
                <w:rPr>
                  <w:rFonts w:ascii="宋体" w:eastAsia="宋体" w:hAnsi="宋体" w:cs="宋体"/>
                  <w:color w:val="0000FF"/>
                  <w:sz w:val="24"/>
                  <w:szCs w:val="24"/>
                  <w:u w:val="single"/>
                </w:rPr>
                <w:t>文章投稿</w:t>
              </w:r>
              <w:r w:rsidRPr="00204178">
                <w:rPr>
                  <w:rFonts w:ascii="Times New Roman" w:eastAsia="Times New Roman" w:hAnsi="Times New Roman" w:cs="Times New Roman"/>
                  <w:color w:val="0000FF"/>
                  <w:sz w:val="24"/>
                  <w:szCs w:val="24"/>
                  <w:u w:val="single"/>
                </w:rPr>
                <w:t>]</w:t>
              </w:r>
            </w:hyperlink>
          </w:p>
        </w:tc>
        <w:tc>
          <w:tcPr>
            <w:tcW w:w="2650" w:type="pct"/>
            <w:shd w:val="clear" w:color="auto" w:fill="A0D39B"/>
            <w:vAlign w:val="center"/>
            <w:hideMark/>
          </w:tcPr>
          <w:p w:rsidR="00204178" w:rsidRPr="00204178" w:rsidRDefault="00204178" w:rsidP="0020417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5725" cy="85725"/>
                  <wp:effectExtent l="19050" t="0" r="9525" b="0"/>
                  <wp:docPr id="8" name="Picture 8" descr="http://www.vckbase.com/document/viewdoc/image/re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vckbase.com/document/viewdoc/image/rec1.gif"/>
                          <pic:cNvPicPr>
                            <a:picLocks noChangeAspect="1" noChangeArrowheads="1"/>
                          </pic:cNvPicPr>
                        </pic:nvPicPr>
                        <pic:blipFill>
                          <a:blip r:embed="rId10"/>
                          <a:srcRect/>
                          <a:stretch>
                            <a:fillRect/>
                          </a:stretch>
                        </pic:blipFill>
                        <pic:spPr bwMode="auto">
                          <a:xfrm>
                            <a:off x="0" y="0"/>
                            <a:ext cx="85725" cy="85725"/>
                          </a:xfrm>
                          <a:prstGeom prst="rect">
                            <a:avLst/>
                          </a:prstGeom>
                          <a:noFill/>
                          <a:ln w="9525">
                            <a:noFill/>
                            <a:miter lim="800000"/>
                            <a:headEnd/>
                            <a:tailEnd/>
                          </a:ln>
                        </pic:spPr>
                      </pic:pic>
                    </a:graphicData>
                  </a:graphic>
                </wp:inline>
              </w:drawing>
            </w:r>
            <w:hyperlink r:id="rId11" w:tgtFrame="_blank" w:history="1">
              <w:r w:rsidRPr="00204178">
                <w:rPr>
                  <w:rFonts w:ascii="宋体" w:eastAsia="宋体" w:hAnsi="宋体" w:cs="宋体"/>
                  <w:color w:val="0000FF"/>
                  <w:sz w:val="24"/>
                  <w:szCs w:val="24"/>
                  <w:u w:val="single"/>
                </w:rPr>
                <w:t>查看所有评论</w:t>
              </w:r>
            </w:hyperlink>
            <w:r w:rsidRPr="00204178">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85725" cy="85725"/>
                  <wp:effectExtent l="19050" t="0" r="9525" b="0"/>
                  <wp:docPr id="9" name="Picture 9" descr="http://www.vckbase.com/document/viewdoc/image/re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vckbase.com/document/viewdoc/image/rec1.gif"/>
                          <pic:cNvPicPr>
                            <a:picLocks noChangeAspect="1" noChangeArrowheads="1"/>
                          </pic:cNvPicPr>
                        </pic:nvPicPr>
                        <pic:blipFill>
                          <a:blip r:embed="rId10"/>
                          <a:srcRect/>
                          <a:stretch>
                            <a:fillRect/>
                          </a:stretch>
                        </pic:blipFill>
                        <pic:spPr bwMode="auto">
                          <a:xfrm>
                            <a:off x="0" y="0"/>
                            <a:ext cx="85725" cy="85725"/>
                          </a:xfrm>
                          <a:prstGeom prst="rect">
                            <a:avLst/>
                          </a:prstGeom>
                          <a:noFill/>
                          <a:ln w="9525">
                            <a:noFill/>
                            <a:miter lim="800000"/>
                            <a:headEnd/>
                            <a:tailEnd/>
                          </a:ln>
                        </pic:spPr>
                      </pic:pic>
                    </a:graphicData>
                  </a:graphic>
                </wp:inline>
              </w:drawing>
            </w:r>
            <w:hyperlink r:id="rId12" w:tgtFrame="_blank" w:history="1">
              <w:r w:rsidRPr="00204178">
                <w:rPr>
                  <w:rFonts w:ascii="宋体" w:eastAsia="宋体" w:hAnsi="宋体" w:cs="宋体"/>
                  <w:color w:val="0000FF"/>
                  <w:sz w:val="24"/>
                  <w:szCs w:val="24"/>
                  <w:u w:val="single"/>
                </w:rPr>
                <w:t>推荐给好友</w:t>
              </w:r>
            </w:hyperlink>
            <w:r w:rsidRPr="00204178">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85725" cy="85725"/>
                  <wp:effectExtent l="19050" t="0" r="9525" b="0"/>
                  <wp:docPr id="10" name="Picture 10" descr="http://www.vckbase.com/document/viewdoc/image/re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vckbase.com/document/viewdoc/image/rec1.gif"/>
                          <pic:cNvPicPr>
                            <a:picLocks noChangeAspect="1" noChangeArrowheads="1"/>
                          </pic:cNvPicPr>
                        </pic:nvPicPr>
                        <pic:blipFill>
                          <a:blip r:embed="rId10"/>
                          <a:srcRect/>
                          <a:stretch>
                            <a:fillRect/>
                          </a:stretch>
                        </pic:blipFill>
                        <pic:spPr bwMode="auto">
                          <a:xfrm>
                            <a:off x="0" y="0"/>
                            <a:ext cx="85725" cy="85725"/>
                          </a:xfrm>
                          <a:prstGeom prst="rect">
                            <a:avLst/>
                          </a:prstGeom>
                          <a:noFill/>
                          <a:ln w="9525">
                            <a:noFill/>
                            <a:miter lim="800000"/>
                            <a:headEnd/>
                            <a:tailEnd/>
                          </a:ln>
                        </pic:spPr>
                      </pic:pic>
                    </a:graphicData>
                  </a:graphic>
                </wp:inline>
              </w:drawing>
            </w:r>
            <w:hyperlink r:id="rId13" w:history="1">
              <w:r w:rsidRPr="00204178">
                <w:rPr>
                  <w:rFonts w:ascii="宋体" w:eastAsia="宋体" w:hAnsi="宋体" w:cs="宋体"/>
                  <w:color w:val="0000FF"/>
                  <w:sz w:val="24"/>
                  <w:szCs w:val="24"/>
                  <w:u w:val="single"/>
                </w:rPr>
                <w:t>打印</w:t>
              </w:r>
            </w:hyperlink>
          </w:p>
        </w:tc>
      </w:tr>
    </w:tbl>
    <w:p w:rsidR="00204178" w:rsidRPr="00204178" w:rsidRDefault="00204178" w:rsidP="00204178">
      <w:pPr>
        <w:spacing w:after="0" w:line="240" w:lineRule="auto"/>
        <w:rPr>
          <w:ins w:id="2" w:author="Unknown"/>
          <w:rFonts w:ascii="Times New Roman" w:eastAsia="Times New Roman" w:hAnsi="Times New Roman" w:cs="Times New Roman"/>
          <w:vanish/>
          <w:sz w:val="24"/>
          <w:szCs w:val="24"/>
        </w:rPr>
      </w:pPr>
    </w:p>
    <w:tbl>
      <w:tblPr>
        <w:tblW w:w="4900" w:type="pct"/>
        <w:tblCellSpacing w:w="7" w:type="dxa"/>
        <w:shd w:val="clear" w:color="auto" w:fill="FFFFFF"/>
        <w:tblCellMar>
          <w:left w:w="0" w:type="dxa"/>
          <w:right w:w="0" w:type="dxa"/>
        </w:tblCellMar>
        <w:tblLook w:val="04A0"/>
      </w:tblPr>
      <w:tblGrid>
        <w:gridCol w:w="8668"/>
      </w:tblGrid>
      <w:tr w:rsidR="00204178" w:rsidRPr="00204178" w:rsidTr="00204178">
        <w:trPr>
          <w:tblCellSpacing w:w="7" w:type="dxa"/>
        </w:trPr>
        <w:tc>
          <w:tcPr>
            <w:tcW w:w="0" w:type="auto"/>
            <w:shd w:val="clear" w:color="auto" w:fill="FFFFFF"/>
            <w:vAlign w:val="center"/>
            <w:hideMark/>
          </w:tcPr>
          <w:p w:rsidR="00204178" w:rsidRPr="00204178" w:rsidRDefault="00204178" w:rsidP="00204178">
            <w:pPr>
              <w:spacing w:after="0" w:line="240" w:lineRule="auto"/>
              <w:rPr>
                <w:rFonts w:ascii="Times New Roman" w:eastAsia="Times New Roman" w:hAnsi="Times New Roman" w:cs="Times New Roman"/>
                <w:sz w:val="24"/>
                <w:szCs w:val="24"/>
              </w:rPr>
            </w:pPr>
            <w:r w:rsidRPr="00204178">
              <w:rPr>
                <w:rFonts w:ascii="Times New Roman" w:eastAsia="Times New Roman" w:hAnsi="Times New Roman" w:cs="Times New Roman"/>
                <w:sz w:val="24"/>
                <w:szCs w:val="24"/>
              </w:rPr>
              <w:lastRenderedPageBreak/>
              <w:br/>
            </w:r>
            <w:r>
              <w:rPr>
                <w:rFonts w:ascii="Times New Roman" w:eastAsia="Times New Roman" w:hAnsi="Times New Roman" w:cs="Times New Roman"/>
                <w:noProof/>
                <w:sz w:val="24"/>
                <w:szCs w:val="24"/>
              </w:rPr>
              <w:drawing>
                <wp:inline distT="0" distB="0" distL="0" distR="0">
                  <wp:extent cx="104775" cy="104775"/>
                  <wp:effectExtent l="19050" t="0" r="9525" b="0"/>
                  <wp:docPr id="11" name="Picture 11" descr="http://www.vckbase.com/document/image/do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vckbase.com/document/image/doc2.gif"/>
                          <pic:cNvPicPr>
                            <a:picLocks noChangeAspect="1" noChangeArrowheads="1"/>
                          </pic:cNvPicPr>
                        </pic:nvPicPr>
                        <pic:blipFill>
                          <a:blip r:embed="rId14"/>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204178">
              <w:rPr>
                <w:rFonts w:ascii="Times New Roman" w:eastAsia="Times New Roman" w:hAnsi="Times New Roman" w:cs="Times New Roman"/>
                <w:sz w:val="24"/>
                <w:szCs w:val="24"/>
              </w:rPr>
              <w:t>http://www.contextfree.net/wangyg/b/tech/myide.html</w:t>
            </w:r>
            <w:r w:rsidRPr="00204178">
              <w:rPr>
                <w:rFonts w:ascii="Times New Roman" w:eastAsia="Times New Roman" w:hAnsi="Times New Roman" w:cs="Times New Roman"/>
                <w:sz w:val="24"/>
                <w:szCs w:val="24"/>
              </w:rPr>
              <w:br/>
            </w:r>
            <w:r w:rsidRPr="00204178">
              <w:rPr>
                <w:rFonts w:ascii="宋体" w:eastAsia="宋体" w:hAnsi="宋体" w:cs="宋体"/>
                <w:sz w:val="24"/>
                <w:szCs w:val="24"/>
              </w:rPr>
              <w:t>补充：相反方向的信息传递</w:t>
            </w:r>
            <w:r w:rsidRPr="00204178">
              <w:rPr>
                <w:rFonts w:ascii="Times New Roman" w:eastAsia="Times New Roman" w:hAnsi="Times New Roman" w:cs="Times New Roman"/>
                <w:sz w:val="24"/>
                <w:szCs w:val="24"/>
              </w:rPr>
              <w:t xml:space="preserve"> ( </w:t>
            </w:r>
            <w:proofErr w:type="spellStart"/>
            <w:r w:rsidRPr="00204178">
              <w:rPr>
                <w:rFonts w:ascii="Times New Roman" w:eastAsia="Times New Roman" w:hAnsi="Times New Roman" w:cs="Times New Roman"/>
                <w:sz w:val="24"/>
                <w:szCs w:val="24"/>
              </w:rPr>
              <w:t>flyingxu</w:t>
            </w:r>
            <w:proofErr w:type="spellEnd"/>
            <w:r w:rsidRPr="00204178">
              <w:rPr>
                <w:rFonts w:ascii="Times New Roman" w:eastAsia="Times New Roman" w:hAnsi="Times New Roman" w:cs="Times New Roman"/>
                <w:sz w:val="24"/>
                <w:szCs w:val="24"/>
              </w:rPr>
              <w:t xml:space="preserve"> </w:t>
            </w:r>
            <w:r w:rsidRPr="00204178">
              <w:rPr>
                <w:rFonts w:ascii="宋体" w:eastAsia="宋体" w:hAnsi="宋体" w:cs="宋体"/>
                <w:sz w:val="24"/>
                <w:szCs w:val="24"/>
              </w:rPr>
              <w:t>发表于</w:t>
            </w:r>
            <w:r w:rsidRPr="00204178">
              <w:rPr>
                <w:rFonts w:ascii="Times New Roman" w:eastAsia="Times New Roman" w:hAnsi="Times New Roman" w:cs="Times New Roman"/>
                <w:sz w:val="24"/>
                <w:szCs w:val="24"/>
              </w:rPr>
              <w:t xml:space="preserve"> 2006-9-15 15:35:00)</w:t>
            </w:r>
            <w:r w:rsidRPr="00204178">
              <w:rPr>
                <w:rFonts w:ascii="Times New Roman" w:eastAsia="Times New Roman" w:hAnsi="Times New Roman" w:cs="Times New Roman"/>
                <w:sz w:val="24"/>
                <w:szCs w:val="24"/>
              </w:rPr>
              <w:br/>
              <w:t> </w:t>
            </w:r>
            <w:r w:rsidRPr="00204178">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104775" cy="104775"/>
                  <wp:effectExtent l="19050" t="0" r="9525" b="0"/>
                  <wp:docPr id="12" name="Picture 12" descr="http://www.vckbase.com/document/image/do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vckbase.com/document/image/doc2.gif"/>
                          <pic:cNvPicPr>
                            <a:picLocks noChangeAspect="1" noChangeArrowheads="1"/>
                          </pic:cNvPicPr>
                        </pic:nvPicPr>
                        <pic:blipFill>
                          <a:blip r:embed="rId14"/>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204178">
              <w:rPr>
                <w:rFonts w:ascii="Times New Roman" w:eastAsia="Times New Roman" w:hAnsi="Times New Roman" w:cs="Times New Roman"/>
                <w:sz w:val="24"/>
                <w:szCs w:val="24"/>
              </w:rPr>
              <w:t>::</w:t>
            </w:r>
            <w:proofErr w:type="spellStart"/>
            <w:r w:rsidRPr="00204178">
              <w:rPr>
                <w:rFonts w:ascii="Times New Roman" w:eastAsia="Times New Roman" w:hAnsi="Times New Roman" w:cs="Times New Roman"/>
                <w:sz w:val="24"/>
                <w:szCs w:val="24"/>
              </w:rPr>
              <w:t>CloseHandle</w:t>
            </w:r>
            <w:proofErr w:type="spellEnd"/>
            <w:r w:rsidRPr="00204178">
              <w:rPr>
                <w:rFonts w:ascii="Times New Roman" w:eastAsia="Times New Roman" w:hAnsi="Times New Roman" w:cs="Times New Roman"/>
                <w:sz w:val="24"/>
                <w:szCs w:val="24"/>
              </w:rPr>
              <w:t>(</w:t>
            </w:r>
            <w:proofErr w:type="spellStart"/>
            <w:r w:rsidRPr="00204178">
              <w:rPr>
                <w:rFonts w:ascii="Times New Roman" w:eastAsia="Times New Roman" w:hAnsi="Times New Roman" w:cs="Times New Roman"/>
                <w:sz w:val="24"/>
                <w:szCs w:val="24"/>
              </w:rPr>
              <w:t>hSTDOUTWrite</w:t>
            </w:r>
            <w:proofErr w:type="spellEnd"/>
            <w:r w:rsidRPr="00204178">
              <w:rPr>
                <w:rFonts w:ascii="Times New Roman" w:eastAsia="Times New Roman" w:hAnsi="Times New Roman" w:cs="Times New Roman"/>
                <w:sz w:val="24"/>
                <w:szCs w:val="24"/>
              </w:rPr>
              <w:t>);   </w:t>
            </w:r>
            <w:r w:rsidRPr="00204178">
              <w:rPr>
                <w:rFonts w:ascii="Times New Roman" w:eastAsia="Times New Roman" w:hAnsi="Times New Roman" w:cs="Times New Roman"/>
                <w:sz w:val="24"/>
                <w:szCs w:val="24"/>
              </w:rPr>
              <w:br/>
              <w:t>::</w:t>
            </w:r>
            <w:proofErr w:type="spellStart"/>
            <w:r w:rsidRPr="00204178">
              <w:rPr>
                <w:rFonts w:ascii="Times New Roman" w:eastAsia="Times New Roman" w:hAnsi="Times New Roman" w:cs="Times New Roman"/>
                <w:sz w:val="24"/>
                <w:szCs w:val="24"/>
              </w:rPr>
              <w:t>CloseHandle</w:t>
            </w:r>
            <w:proofErr w:type="spellEnd"/>
            <w:r w:rsidRPr="00204178">
              <w:rPr>
                <w:rFonts w:ascii="Times New Roman" w:eastAsia="Times New Roman" w:hAnsi="Times New Roman" w:cs="Times New Roman"/>
                <w:sz w:val="24"/>
                <w:szCs w:val="24"/>
              </w:rPr>
              <w:t>(</w:t>
            </w:r>
            <w:proofErr w:type="spellStart"/>
            <w:r w:rsidRPr="00204178">
              <w:rPr>
                <w:rFonts w:ascii="Times New Roman" w:eastAsia="Times New Roman" w:hAnsi="Times New Roman" w:cs="Times New Roman"/>
                <w:sz w:val="24"/>
                <w:szCs w:val="24"/>
              </w:rPr>
              <w:t>hSTDINRead</w:t>
            </w:r>
            <w:proofErr w:type="spellEnd"/>
            <w:r w:rsidRPr="00204178">
              <w:rPr>
                <w:rFonts w:ascii="Times New Roman" w:eastAsia="Times New Roman" w:hAnsi="Times New Roman" w:cs="Times New Roman"/>
                <w:sz w:val="24"/>
                <w:szCs w:val="24"/>
              </w:rPr>
              <w:t>);</w:t>
            </w:r>
            <w:r w:rsidRPr="00204178">
              <w:rPr>
                <w:rFonts w:ascii="Times New Roman" w:eastAsia="Times New Roman" w:hAnsi="Times New Roman" w:cs="Times New Roman"/>
                <w:sz w:val="24"/>
                <w:szCs w:val="24"/>
              </w:rPr>
              <w:br/>
            </w:r>
            <w:r w:rsidRPr="00204178">
              <w:rPr>
                <w:rFonts w:ascii="Times New Roman" w:eastAsia="Times New Roman" w:hAnsi="Times New Roman" w:cs="Times New Roman"/>
                <w:sz w:val="24"/>
                <w:szCs w:val="24"/>
              </w:rPr>
              <w:br/>
              <w:t>char </w:t>
            </w:r>
            <w:proofErr w:type="spellStart"/>
            <w:r w:rsidRPr="00204178">
              <w:rPr>
                <w:rFonts w:ascii="Times New Roman" w:eastAsia="Times New Roman" w:hAnsi="Times New Roman" w:cs="Times New Roman"/>
                <w:sz w:val="24"/>
                <w:szCs w:val="24"/>
              </w:rPr>
              <w:t>strData</w:t>
            </w:r>
            <w:proofErr w:type="spellEnd"/>
            <w:r w:rsidRPr="00204178">
              <w:rPr>
                <w:rFonts w:ascii="Times New Roman" w:eastAsia="Times New Roman" w:hAnsi="Times New Roman" w:cs="Times New Roman"/>
                <w:sz w:val="24"/>
                <w:szCs w:val="24"/>
              </w:rPr>
              <w:t>[1024] = {0, };</w:t>
            </w:r>
            <w:r w:rsidRPr="00204178">
              <w:rPr>
                <w:rFonts w:ascii="Times New Roman" w:eastAsia="Times New Roman" w:hAnsi="Times New Roman" w:cs="Times New Roman"/>
                <w:sz w:val="24"/>
                <w:szCs w:val="24"/>
              </w:rPr>
              <w:br/>
              <w:t>DWORD </w:t>
            </w:r>
            <w:proofErr w:type="spellStart"/>
            <w:r w:rsidRPr="00204178">
              <w:rPr>
                <w:rFonts w:ascii="Times New Roman" w:eastAsia="Times New Roman" w:hAnsi="Times New Roman" w:cs="Times New Roman"/>
                <w:sz w:val="24"/>
                <w:szCs w:val="24"/>
              </w:rPr>
              <w:t>dwBytes</w:t>
            </w:r>
            <w:proofErr w:type="spellEnd"/>
            <w:r w:rsidRPr="00204178">
              <w:rPr>
                <w:rFonts w:ascii="Times New Roman" w:eastAsia="Times New Roman" w:hAnsi="Times New Roman" w:cs="Times New Roman"/>
                <w:sz w:val="24"/>
                <w:szCs w:val="24"/>
              </w:rPr>
              <w:t>;</w:t>
            </w:r>
            <w:r w:rsidRPr="00204178">
              <w:rPr>
                <w:rFonts w:ascii="Times New Roman" w:eastAsia="Times New Roman" w:hAnsi="Times New Roman" w:cs="Times New Roman"/>
                <w:sz w:val="24"/>
                <w:szCs w:val="24"/>
              </w:rPr>
              <w:br/>
              <w:t>while(::ReadFile(hSTDOUTRead, strData, sizeof(strData), &amp;dwBytes, NULL))</w:t>
            </w:r>
            <w:r w:rsidRPr="00204178">
              <w:rPr>
                <w:rFonts w:ascii="Times New Roman" w:eastAsia="Times New Roman" w:hAnsi="Times New Roman" w:cs="Times New Roman"/>
                <w:sz w:val="24"/>
                <w:szCs w:val="24"/>
              </w:rPr>
              <w:br/>
              <w:t>{   </w:t>
            </w:r>
            <w:r w:rsidRPr="00204178">
              <w:rPr>
                <w:rFonts w:ascii="Times New Roman" w:eastAsia="Times New Roman" w:hAnsi="Times New Roman" w:cs="Times New Roman"/>
                <w:sz w:val="24"/>
                <w:szCs w:val="24"/>
              </w:rPr>
              <w:br/>
            </w:r>
            <w:proofErr w:type="spellStart"/>
            <w:r w:rsidRPr="00204178">
              <w:rPr>
                <w:rFonts w:ascii="Times New Roman" w:eastAsia="Times New Roman" w:hAnsi="Times New Roman" w:cs="Times New Roman"/>
                <w:sz w:val="24"/>
                <w:szCs w:val="24"/>
              </w:rPr>
              <w:t>strData</w:t>
            </w:r>
            <w:proofErr w:type="spellEnd"/>
            <w:r w:rsidRPr="00204178">
              <w:rPr>
                <w:rFonts w:ascii="Times New Roman" w:eastAsia="Times New Roman" w:hAnsi="Times New Roman" w:cs="Times New Roman"/>
                <w:sz w:val="24"/>
                <w:szCs w:val="24"/>
              </w:rPr>
              <w:t>[</w:t>
            </w:r>
            <w:proofErr w:type="spellStart"/>
            <w:r w:rsidRPr="00204178">
              <w:rPr>
                <w:rFonts w:ascii="Times New Roman" w:eastAsia="Times New Roman" w:hAnsi="Times New Roman" w:cs="Times New Roman"/>
                <w:sz w:val="24"/>
                <w:szCs w:val="24"/>
              </w:rPr>
              <w:t>dwBytes</w:t>
            </w:r>
            <w:proofErr w:type="spellEnd"/>
            <w:r w:rsidRPr="00204178">
              <w:rPr>
                <w:rFonts w:ascii="Times New Roman" w:eastAsia="Times New Roman" w:hAnsi="Times New Roman" w:cs="Times New Roman"/>
                <w:sz w:val="24"/>
                <w:szCs w:val="24"/>
              </w:rPr>
              <w:t>] = '\0';</w:t>
            </w:r>
            <w:r w:rsidRPr="00204178">
              <w:rPr>
                <w:rFonts w:ascii="Times New Roman" w:eastAsia="Times New Roman" w:hAnsi="Times New Roman" w:cs="Times New Roman"/>
                <w:sz w:val="24"/>
                <w:szCs w:val="24"/>
              </w:rPr>
              <w:br/>
            </w:r>
            <w:proofErr w:type="spellStart"/>
            <w:r w:rsidRPr="00204178">
              <w:rPr>
                <w:rFonts w:ascii="Times New Roman" w:eastAsia="Times New Roman" w:hAnsi="Times New Roman" w:cs="Times New Roman"/>
                <w:sz w:val="24"/>
                <w:szCs w:val="24"/>
              </w:rPr>
              <w:t>SetMessage</w:t>
            </w:r>
            <w:proofErr w:type="spellEnd"/>
            <w:r w:rsidRPr="00204178">
              <w:rPr>
                <w:rFonts w:ascii="Times New Roman" w:eastAsia="Times New Roman" w:hAnsi="Times New Roman" w:cs="Times New Roman"/>
                <w:sz w:val="24"/>
                <w:szCs w:val="24"/>
              </w:rPr>
              <w:t>(</w:t>
            </w:r>
            <w:proofErr w:type="spellStart"/>
            <w:r w:rsidRPr="00204178">
              <w:rPr>
                <w:rFonts w:ascii="Times New Roman" w:eastAsia="Times New Roman" w:hAnsi="Times New Roman" w:cs="Times New Roman"/>
                <w:sz w:val="24"/>
                <w:szCs w:val="24"/>
              </w:rPr>
              <w:t>strData</w:t>
            </w:r>
            <w:proofErr w:type="spellEnd"/>
            <w:r w:rsidRPr="00204178">
              <w:rPr>
                <w:rFonts w:ascii="Times New Roman" w:eastAsia="Times New Roman" w:hAnsi="Times New Roman" w:cs="Times New Roman"/>
                <w:sz w:val="24"/>
                <w:szCs w:val="24"/>
              </w:rPr>
              <w:t>);</w:t>
            </w:r>
            <w:r w:rsidRPr="00204178">
              <w:rPr>
                <w:rFonts w:ascii="Times New Roman" w:eastAsia="Times New Roman" w:hAnsi="Times New Roman" w:cs="Times New Roman"/>
                <w:sz w:val="24"/>
                <w:szCs w:val="24"/>
              </w:rPr>
              <w:br/>
              <w:t>}   </w:t>
            </w:r>
            <w:r w:rsidRPr="00204178">
              <w:rPr>
                <w:rFonts w:ascii="Times New Roman" w:eastAsia="Times New Roman" w:hAnsi="Times New Roman" w:cs="Times New Roman"/>
                <w:sz w:val="24"/>
                <w:szCs w:val="24"/>
              </w:rPr>
              <w:br/>
            </w:r>
            <w:r w:rsidRPr="00204178">
              <w:rPr>
                <w:rFonts w:ascii="Times New Roman" w:eastAsia="Times New Roman" w:hAnsi="Times New Roman" w:cs="Times New Roman"/>
                <w:sz w:val="24"/>
                <w:szCs w:val="24"/>
              </w:rPr>
              <w:br/>
              <w:t>::</w:t>
            </w:r>
            <w:proofErr w:type="spellStart"/>
            <w:r w:rsidRPr="00204178">
              <w:rPr>
                <w:rFonts w:ascii="Times New Roman" w:eastAsia="Times New Roman" w:hAnsi="Times New Roman" w:cs="Times New Roman"/>
                <w:sz w:val="24"/>
                <w:szCs w:val="24"/>
              </w:rPr>
              <w:t>WaitForSingleObject</w:t>
            </w:r>
            <w:proofErr w:type="spellEnd"/>
            <w:r w:rsidRPr="00204178">
              <w:rPr>
                <w:rFonts w:ascii="Times New Roman" w:eastAsia="Times New Roman" w:hAnsi="Times New Roman" w:cs="Times New Roman"/>
                <w:sz w:val="24"/>
                <w:szCs w:val="24"/>
              </w:rPr>
              <w:t>(</w:t>
            </w:r>
            <w:proofErr w:type="spellStart"/>
            <w:r w:rsidRPr="00204178">
              <w:rPr>
                <w:rFonts w:ascii="Times New Roman" w:eastAsia="Times New Roman" w:hAnsi="Times New Roman" w:cs="Times New Roman"/>
                <w:sz w:val="24"/>
                <w:szCs w:val="24"/>
              </w:rPr>
              <w:t>pi.hProcess</w:t>
            </w:r>
            <w:proofErr w:type="spellEnd"/>
            <w:r w:rsidRPr="00204178">
              <w:rPr>
                <w:rFonts w:ascii="Times New Roman" w:eastAsia="Times New Roman" w:hAnsi="Times New Roman" w:cs="Times New Roman"/>
                <w:sz w:val="24"/>
                <w:szCs w:val="24"/>
              </w:rPr>
              <w:t>, INFINITE);   </w:t>
            </w:r>
            <w:r w:rsidRPr="00204178">
              <w:rPr>
                <w:rFonts w:ascii="Times New Roman" w:eastAsia="Times New Roman" w:hAnsi="Times New Roman" w:cs="Times New Roman"/>
                <w:sz w:val="24"/>
                <w:szCs w:val="24"/>
              </w:rPr>
              <w:br/>
              <w:t>::</w:t>
            </w:r>
            <w:proofErr w:type="spellStart"/>
            <w:r w:rsidRPr="00204178">
              <w:rPr>
                <w:rFonts w:ascii="Times New Roman" w:eastAsia="Times New Roman" w:hAnsi="Times New Roman" w:cs="Times New Roman"/>
                <w:sz w:val="24"/>
                <w:szCs w:val="24"/>
              </w:rPr>
              <w:t>CloseHandle</w:t>
            </w:r>
            <w:proofErr w:type="spellEnd"/>
            <w:r w:rsidRPr="00204178">
              <w:rPr>
                <w:rFonts w:ascii="Times New Roman" w:eastAsia="Times New Roman" w:hAnsi="Times New Roman" w:cs="Times New Roman"/>
                <w:sz w:val="24"/>
                <w:szCs w:val="24"/>
              </w:rPr>
              <w:t>(</w:t>
            </w:r>
            <w:proofErr w:type="spellStart"/>
            <w:r w:rsidRPr="00204178">
              <w:rPr>
                <w:rFonts w:ascii="Times New Roman" w:eastAsia="Times New Roman" w:hAnsi="Times New Roman" w:cs="Times New Roman"/>
                <w:sz w:val="24"/>
                <w:szCs w:val="24"/>
              </w:rPr>
              <w:t>hSTDOUTRead</w:t>
            </w:r>
            <w:proofErr w:type="spellEnd"/>
            <w:r w:rsidRPr="00204178">
              <w:rPr>
                <w:rFonts w:ascii="Times New Roman" w:eastAsia="Times New Roman" w:hAnsi="Times New Roman" w:cs="Times New Roman"/>
                <w:sz w:val="24"/>
                <w:szCs w:val="24"/>
              </w:rPr>
              <w:t>);   </w:t>
            </w:r>
            <w:r w:rsidRPr="00204178">
              <w:rPr>
                <w:rFonts w:ascii="Times New Roman" w:eastAsia="Times New Roman" w:hAnsi="Times New Roman" w:cs="Times New Roman"/>
                <w:sz w:val="24"/>
                <w:szCs w:val="24"/>
              </w:rPr>
              <w:br/>
              <w:t>::</w:t>
            </w:r>
            <w:proofErr w:type="spellStart"/>
            <w:r w:rsidRPr="00204178">
              <w:rPr>
                <w:rFonts w:ascii="Times New Roman" w:eastAsia="Times New Roman" w:hAnsi="Times New Roman" w:cs="Times New Roman"/>
                <w:sz w:val="24"/>
                <w:szCs w:val="24"/>
              </w:rPr>
              <w:t>CloseHandle</w:t>
            </w:r>
            <w:proofErr w:type="spellEnd"/>
            <w:r w:rsidRPr="00204178">
              <w:rPr>
                <w:rFonts w:ascii="Times New Roman" w:eastAsia="Times New Roman" w:hAnsi="Times New Roman" w:cs="Times New Roman"/>
                <w:sz w:val="24"/>
                <w:szCs w:val="24"/>
              </w:rPr>
              <w:t>(</w:t>
            </w:r>
            <w:proofErr w:type="spellStart"/>
            <w:r w:rsidRPr="00204178">
              <w:rPr>
                <w:rFonts w:ascii="Times New Roman" w:eastAsia="Times New Roman" w:hAnsi="Times New Roman" w:cs="Times New Roman"/>
                <w:sz w:val="24"/>
                <w:szCs w:val="24"/>
              </w:rPr>
              <w:t>hSTDINWrite</w:t>
            </w:r>
            <w:proofErr w:type="spellEnd"/>
            <w:r w:rsidRPr="00204178">
              <w:rPr>
                <w:rFonts w:ascii="Times New Roman" w:eastAsia="Times New Roman" w:hAnsi="Times New Roman" w:cs="Times New Roman"/>
                <w:sz w:val="24"/>
                <w:szCs w:val="24"/>
              </w:rPr>
              <w:t>);   </w:t>
            </w:r>
            <w:r w:rsidRPr="00204178">
              <w:rPr>
                <w:rFonts w:ascii="Times New Roman" w:eastAsia="Times New Roman" w:hAnsi="Times New Roman" w:cs="Times New Roman"/>
                <w:sz w:val="24"/>
                <w:szCs w:val="24"/>
              </w:rPr>
              <w:br/>
              <w:t>::</w:t>
            </w:r>
            <w:proofErr w:type="spellStart"/>
            <w:r w:rsidRPr="00204178">
              <w:rPr>
                <w:rFonts w:ascii="Times New Roman" w:eastAsia="Times New Roman" w:hAnsi="Times New Roman" w:cs="Times New Roman"/>
                <w:sz w:val="24"/>
                <w:szCs w:val="24"/>
              </w:rPr>
              <w:t>CloseHandle</w:t>
            </w:r>
            <w:proofErr w:type="spellEnd"/>
            <w:r w:rsidRPr="00204178">
              <w:rPr>
                <w:rFonts w:ascii="Times New Roman" w:eastAsia="Times New Roman" w:hAnsi="Times New Roman" w:cs="Times New Roman"/>
                <w:sz w:val="24"/>
                <w:szCs w:val="24"/>
              </w:rPr>
              <w:t>(</w:t>
            </w:r>
            <w:proofErr w:type="spellStart"/>
            <w:r w:rsidRPr="00204178">
              <w:rPr>
                <w:rFonts w:ascii="Times New Roman" w:eastAsia="Times New Roman" w:hAnsi="Times New Roman" w:cs="Times New Roman"/>
                <w:sz w:val="24"/>
                <w:szCs w:val="24"/>
              </w:rPr>
              <w:t>pi.hProcess</w:t>
            </w:r>
            <w:proofErr w:type="spellEnd"/>
            <w:r w:rsidRPr="00204178">
              <w:rPr>
                <w:rFonts w:ascii="Times New Roman" w:eastAsia="Times New Roman" w:hAnsi="Times New Roman" w:cs="Times New Roman"/>
                <w:sz w:val="24"/>
                <w:szCs w:val="24"/>
              </w:rPr>
              <w:t>);   </w:t>
            </w:r>
            <w:r w:rsidRPr="00204178">
              <w:rPr>
                <w:rFonts w:ascii="Times New Roman" w:eastAsia="Times New Roman" w:hAnsi="Times New Roman" w:cs="Times New Roman"/>
                <w:sz w:val="24"/>
                <w:szCs w:val="24"/>
              </w:rPr>
              <w:br/>
              <w:t>::</w:t>
            </w:r>
            <w:proofErr w:type="spellStart"/>
            <w:r w:rsidRPr="00204178">
              <w:rPr>
                <w:rFonts w:ascii="Times New Roman" w:eastAsia="Times New Roman" w:hAnsi="Times New Roman" w:cs="Times New Roman"/>
                <w:sz w:val="24"/>
                <w:szCs w:val="24"/>
              </w:rPr>
              <w:t>CloseHandle</w:t>
            </w:r>
            <w:proofErr w:type="spellEnd"/>
            <w:r w:rsidRPr="00204178">
              <w:rPr>
                <w:rFonts w:ascii="Times New Roman" w:eastAsia="Times New Roman" w:hAnsi="Times New Roman" w:cs="Times New Roman"/>
                <w:sz w:val="24"/>
                <w:szCs w:val="24"/>
              </w:rPr>
              <w:t>(</w:t>
            </w:r>
            <w:proofErr w:type="spellStart"/>
            <w:r w:rsidRPr="00204178">
              <w:rPr>
                <w:rFonts w:ascii="Times New Roman" w:eastAsia="Times New Roman" w:hAnsi="Times New Roman" w:cs="Times New Roman"/>
                <w:sz w:val="24"/>
                <w:szCs w:val="24"/>
              </w:rPr>
              <w:t>pi.hThread</w:t>
            </w:r>
            <w:proofErr w:type="spellEnd"/>
            <w:r w:rsidRPr="00204178">
              <w:rPr>
                <w:rFonts w:ascii="Times New Roman" w:eastAsia="Times New Roman" w:hAnsi="Times New Roman" w:cs="Times New Roman"/>
                <w:sz w:val="24"/>
                <w:szCs w:val="24"/>
              </w:rPr>
              <w:t>);  </w:t>
            </w:r>
            <w:r w:rsidRPr="00204178">
              <w:rPr>
                <w:rFonts w:ascii="Times New Roman" w:eastAsia="Times New Roman" w:hAnsi="Times New Roman" w:cs="Times New Roman"/>
                <w:sz w:val="24"/>
                <w:szCs w:val="24"/>
              </w:rPr>
              <w:br/>
              <w:t xml:space="preserve">}// end of function ( </w:t>
            </w:r>
            <w:proofErr w:type="spellStart"/>
            <w:r w:rsidRPr="00204178">
              <w:rPr>
                <w:rFonts w:ascii="Times New Roman" w:eastAsia="Times New Roman" w:hAnsi="Times New Roman" w:cs="Times New Roman"/>
                <w:sz w:val="24"/>
                <w:szCs w:val="24"/>
              </w:rPr>
              <w:t>robin_fox_nan</w:t>
            </w:r>
            <w:proofErr w:type="spellEnd"/>
            <w:r w:rsidRPr="00204178">
              <w:rPr>
                <w:rFonts w:ascii="Times New Roman" w:eastAsia="Times New Roman" w:hAnsi="Times New Roman" w:cs="Times New Roman"/>
                <w:sz w:val="24"/>
                <w:szCs w:val="24"/>
              </w:rPr>
              <w:t xml:space="preserve"> </w:t>
            </w:r>
            <w:r w:rsidRPr="00204178">
              <w:rPr>
                <w:rFonts w:ascii="宋体" w:eastAsia="宋体" w:hAnsi="宋体" w:cs="宋体"/>
                <w:sz w:val="24"/>
                <w:szCs w:val="24"/>
              </w:rPr>
              <w:t>发表于</w:t>
            </w:r>
            <w:r w:rsidRPr="00204178">
              <w:rPr>
                <w:rFonts w:ascii="Times New Roman" w:eastAsia="Times New Roman" w:hAnsi="Times New Roman" w:cs="Times New Roman"/>
                <w:sz w:val="24"/>
                <w:szCs w:val="24"/>
              </w:rPr>
              <w:t xml:space="preserve"> 2006-8-27 20:52:00)</w:t>
            </w:r>
            <w:r w:rsidRPr="00204178">
              <w:rPr>
                <w:rFonts w:ascii="Times New Roman" w:eastAsia="Times New Roman" w:hAnsi="Times New Roman" w:cs="Times New Roman"/>
                <w:sz w:val="24"/>
                <w:szCs w:val="24"/>
              </w:rPr>
              <w:br/>
              <w:t> </w:t>
            </w:r>
            <w:r w:rsidRPr="00204178">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104775" cy="104775"/>
                  <wp:effectExtent l="19050" t="0" r="9525" b="0"/>
                  <wp:docPr id="13" name="Picture 13" descr="http://www.vckbase.com/document/image/do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vckbase.com/document/image/doc2.gif"/>
                          <pic:cNvPicPr>
                            <a:picLocks noChangeAspect="1" noChangeArrowheads="1"/>
                          </pic:cNvPicPr>
                        </pic:nvPicPr>
                        <pic:blipFill>
                          <a:blip r:embed="rId14"/>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204178">
              <w:rPr>
                <w:rFonts w:ascii="Times New Roman" w:eastAsia="Times New Roman" w:hAnsi="Times New Roman" w:cs="Times New Roman"/>
                <w:sz w:val="24"/>
                <w:szCs w:val="24"/>
              </w:rPr>
              <w:t>PROCESS_INFORMATION  pi;   </w:t>
            </w:r>
            <w:r w:rsidRPr="00204178">
              <w:rPr>
                <w:rFonts w:ascii="Times New Roman" w:eastAsia="Times New Roman" w:hAnsi="Times New Roman" w:cs="Times New Roman"/>
                <w:sz w:val="24"/>
                <w:szCs w:val="24"/>
              </w:rPr>
              <w:br/>
            </w:r>
            <w:proofErr w:type="spellStart"/>
            <w:r w:rsidRPr="00204178">
              <w:rPr>
                <w:rFonts w:ascii="Times New Roman" w:eastAsia="Times New Roman" w:hAnsi="Times New Roman" w:cs="Times New Roman"/>
                <w:sz w:val="24"/>
                <w:szCs w:val="24"/>
              </w:rPr>
              <w:t>ZeroMemory</w:t>
            </w:r>
            <w:proofErr w:type="spellEnd"/>
            <w:r w:rsidRPr="00204178">
              <w:rPr>
                <w:rFonts w:ascii="Times New Roman" w:eastAsia="Times New Roman" w:hAnsi="Times New Roman" w:cs="Times New Roman"/>
                <w:sz w:val="24"/>
                <w:szCs w:val="24"/>
              </w:rPr>
              <w:t>(&amp;pi, </w:t>
            </w:r>
            <w:proofErr w:type="spellStart"/>
            <w:r w:rsidRPr="00204178">
              <w:rPr>
                <w:rFonts w:ascii="Times New Roman" w:eastAsia="Times New Roman" w:hAnsi="Times New Roman" w:cs="Times New Roman"/>
                <w:sz w:val="24"/>
                <w:szCs w:val="24"/>
              </w:rPr>
              <w:t>sizeof</w:t>
            </w:r>
            <w:proofErr w:type="spellEnd"/>
            <w:r w:rsidRPr="00204178">
              <w:rPr>
                <w:rFonts w:ascii="Times New Roman" w:eastAsia="Times New Roman" w:hAnsi="Times New Roman" w:cs="Times New Roman"/>
                <w:sz w:val="24"/>
                <w:szCs w:val="24"/>
              </w:rPr>
              <w:t>(pi));   </w:t>
            </w:r>
            <w:r w:rsidRPr="00204178">
              <w:rPr>
                <w:rFonts w:ascii="Times New Roman" w:eastAsia="Times New Roman" w:hAnsi="Times New Roman" w:cs="Times New Roman"/>
                <w:sz w:val="24"/>
                <w:szCs w:val="24"/>
              </w:rPr>
              <w:br/>
              <w:t>STARTUPINFO  </w:t>
            </w:r>
            <w:proofErr w:type="spellStart"/>
            <w:r w:rsidRPr="00204178">
              <w:rPr>
                <w:rFonts w:ascii="Times New Roman" w:eastAsia="Times New Roman" w:hAnsi="Times New Roman" w:cs="Times New Roman"/>
                <w:sz w:val="24"/>
                <w:szCs w:val="24"/>
              </w:rPr>
              <w:t>si</w:t>
            </w:r>
            <w:proofErr w:type="spellEnd"/>
            <w:r w:rsidRPr="00204178">
              <w:rPr>
                <w:rFonts w:ascii="Times New Roman" w:eastAsia="Times New Roman" w:hAnsi="Times New Roman" w:cs="Times New Roman"/>
                <w:sz w:val="24"/>
                <w:szCs w:val="24"/>
              </w:rPr>
              <w:t>; </w:t>
            </w:r>
            <w:r w:rsidRPr="00204178">
              <w:rPr>
                <w:rFonts w:ascii="Times New Roman" w:eastAsia="Times New Roman" w:hAnsi="Times New Roman" w:cs="Times New Roman"/>
                <w:sz w:val="24"/>
                <w:szCs w:val="24"/>
              </w:rPr>
              <w:br/>
            </w:r>
            <w:proofErr w:type="spellStart"/>
            <w:r w:rsidRPr="00204178">
              <w:rPr>
                <w:rFonts w:ascii="Times New Roman" w:eastAsia="Times New Roman" w:hAnsi="Times New Roman" w:cs="Times New Roman"/>
                <w:sz w:val="24"/>
                <w:szCs w:val="24"/>
              </w:rPr>
              <w:t>GetStartupInfo</w:t>
            </w:r>
            <w:proofErr w:type="spellEnd"/>
            <w:r w:rsidRPr="00204178">
              <w:rPr>
                <w:rFonts w:ascii="Times New Roman" w:eastAsia="Times New Roman" w:hAnsi="Times New Roman" w:cs="Times New Roman"/>
                <w:sz w:val="24"/>
                <w:szCs w:val="24"/>
              </w:rPr>
              <w:t>(&amp;</w:t>
            </w:r>
            <w:proofErr w:type="spellStart"/>
            <w:r w:rsidRPr="00204178">
              <w:rPr>
                <w:rFonts w:ascii="Times New Roman" w:eastAsia="Times New Roman" w:hAnsi="Times New Roman" w:cs="Times New Roman"/>
                <w:sz w:val="24"/>
                <w:szCs w:val="24"/>
              </w:rPr>
              <w:t>si</w:t>
            </w:r>
            <w:proofErr w:type="spellEnd"/>
            <w:r w:rsidRPr="00204178">
              <w:rPr>
                <w:rFonts w:ascii="Times New Roman" w:eastAsia="Times New Roman" w:hAnsi="Times New Roman" w:cs="Times New Roman"/>
                <w:sz w:val="24"/>
                <w:szCs w:val="24"/>
              </w:rPr>
              <w:t>);</w:t>
            </w:r>
            <w:r w:rsidRPr="00204178">
              <w:rPr>
                <w:rFonts w:ascii="Times New Roman" w:eastAsia="Times New Roman" w:hAnsi="Times New Roman" w:cs="Times New Roman"/>
                <w:sz w:val="24"/>
                <w:szCs w:val="24"/>
              </w:rPr>
              <w:br/>
            </w:r>
            <w:r w:rsidRPr="00204178">
              <w:rPr>
                <w:rFonts w:ascii="Times New Roman" w:eastAsia="Times New Roman" w:hAnsi="Times New Roman" w:cs="Times New Roman"/>
                <w:sz w:val="24"/>
                <w:szCs w:val="24"/>
              </w:rPr>
              <w:br/>
            </w:r>
            <w:proofErr w:type="spellStart"/>
            <w:r w:rsidRPr="00204178">
              <w:rPr>
                <w:rFonts w:ascii="Times New Roman" w:eastAsia="Times New Roman" w:hAnsi="Times New Roman" w:cs="Times New Roman"/>
                <w:sz w:val="24"/>
                <w:szCs w:val="24"/>
              </w:rPr>
              <w:t>si.cb</w:t>
            </w:r>
            <w:proofErr w:type="spellEnd"/>
            <w:r w:rsidRPr="00204178">
              <w:rPr>
                <w:rFonts w:ascii="Times New Roman" w:eastAsia="Times New Roman" w:hAnsi="Times New Roman" w:cs="Times New Roman"/>
                <w:sz w:val="24"/>
                <w:szCs w:val="24"/>
              </w:rPr>
              <w:t> = </w:t>
            </w:r>
            <w:proofErr w:type="spellStart"/>
            <w:r w:rsidRPr="00204178">
              <w:rPr>
                <w:rFonts w:ascii="Times New Roman" w:eastAsia="Times New Roman" w:hAnsi="Times New Roman" w:cs="Times New Roman"/>
                <w:sz w:val="24"/>
                <w:szCs w:val="24"/>
              </w:rPr>
              <w:t>sizeof</w:t>
            </w:r>
            <w:proofErr w:type="spellEnd"/>
            <w:r w:rsidRPr="00204178">
              <w:rPr>
                <w:rFonts w:ascii="Times New Roman" w:eastAsia="Times New Roman" w:hAnsi="Times New Roman" w:cs="Times New Roman"/>
                <w:sz w:val="24"/>
                <w:szCs w:val="24"/>
              </w:rPr>
              <w:t>(STARTUPINFO);</w:t>
            </w:r>
            <w:r w:rsidRPr="00204178">
              <w:rPr>
                <w:rFonts w:ascii="Times New Roman" w:eastAsia="Times New Roman" w:hAnsi="Times New Roman" w:cs="Times New Roman"/>
                <w:sz w:val="24"/>
                <w:szCs w:val="24"/>
              </w:rPr>
              <w:br/>
              <w:t>    si.dwFlags = STARTF_USESTDHANDLES   |   STARTF_USESHOWWINDOW;</w:t>
            </w:r>
            <w:r w:rsidRPr="00204178">
              <w:rPr>
                <w:rFonts w:ascii="Times New Roman" w:eastAsia="Times New Roman" w:hAnsi="Times New Roman" w:cs="Times New Roman"/>
                <w:sz w:val="24"/>
                <w:szCs w:val="24"/>
              </w:rPr>
              <w:br/>
            </w:r>
            <w:proofErr w:type="spellStart"/>
            <w:r w:rsidRPr="00204178">
              <w:rPr>
                <w:rFonts w:ascii="Times New Roman" w:eastAsia="Times New Roman" w:hAnsi="Times New Roman" w:cs="Times New Roman"/>
                <w:sz w:val="24"/>
                <w:szCs w:val="24"/>
              </w:rPr>
              <w:t>si.wShowWindow</w:t>
            </w:r>
            <w:proofErr w:type="spellEnd"/>
            <w:r w:rsidRPr="00204178">
              <w:rPr>
                <w:rFonts w:ascii="Times New Roman" w:eastAsia="Times New Roman" w:hAnsi="Times New Roman" w:cs="Times New Roman"/>
                <w:sz w:val="24"/>
                <w:szCs w:val="24"/>
              </w:rPr>
              <w:t> = SW_HIDE;</w:t>
            </w:r>
            <w:r w:rsidRPr="00204178">
              <w:rPr>
                <w:rFonts w:ascii="Times New Roman" w:eastAsia="Times New Roman" w:hAnsi="Times New Roman" w:cs="Times New Roman"/>
                <w:sz w:val="24"/>
                <w:szCs w:val="24"/>
              </w:rPr>
              <w:br/>
            </w:r>
            <w:proofErr w:type="spellStart"/>
            <w:r w:rsidRPr="00204178">
              <w:rPr>
                <w:rFonts w:ascii="Times New Roman" w:eastAsia="Times New Roman" w:hAnsi="Times New Roman" w:cs="Times New Roman"/>
                <w:sz w:val="24"/>
                <w:szCs w:val="24"/>
              </w:rPr>
              <w:t>si.hStdInput</w:t>
            </w:r>
            <w:proofErr w:type="spellEnd"/>
            <w:r w:rsidRPr="00204178">
              <w:rPr>
                <w:rFonts w:ascii="Times New Roman" w:eastAsia="Times New Roman" w:hAnsi="Times New Roman" w:cs="Times New Roman"/>
                <w:sz w:val="24"/>
                <w:szCs w:val="24"/>
              </w:rPr>
              <w:t>   =   </w:t>
            </w:r>
            <w:proofErr w:type="spellStart"/>
            <w:r w:rsidRPr="00204178">
              <w:rPr>
                <w:rFonts w:ascii="Times New Roman" w:eastAsia="Times New Roman" w:hAnsi="Times New Roman" w:cs="Times New Roman"/>
                <w:sz w:val="24"/>
                <w:szCs w:val="24"/>
              </w:rPr>
              <w:t>hSTDINRead</w:t>
            </w:r>
            <w:proofErr w:type="spellEnd"/>
            <w:r w:rsidRPr="00204178">
              <w:rPr>
                <w:rFonts w:ascii="Times New Roman" w:eastAsia="Times New Roman" w:hAnsi="Times New Roman" w:cs="Times New Roman"/>
                <w:sz w:val="24"/>
                <w:szCs w:val="24"/>
              </w:rPr>
              <w:t>;      //</w:t>
            </w:r>
            <w:r w:rsidRPr="00204178">
              <w:rPr>
                <w:rFonts w:ascii="宋体" w:eastAsia="宋体" w:hAnsi="宋体" w:cs="宋体"/>
                <w:sz w:val="24"/>
                <w:szCs w:val="24"/>
              </w:rPr>
              <w:t>重定向子进程输入</w:t>
            </w:r>
            <w:r w:rsidRPr="00204178">
              <w:rPr>
                <w:rFonts w:ascii="Times New Roman" w:eastAsia="Times New Roman" w:hAnsi="Times New Roman" w:cs="Times New Roman"/>
                <w:sz w:val="24"/>
                <w:szCs w:val="24"/>
              </w:rPr>
              <w:t>   </w:t>
            </w:r>
            <w:r w:rsidRPr="00204178">
              <w:rPr>
                <w:rFonts w:ascii="Times New Roman" w:eastAsia="Times New Roman" w:hAnsi="Times New Roman" w:cs="Times New Roman"/>
                <w:sz w:val="24"/>
                <w:szCs w:val="24"/>
              </w:rPr>
              <w:br/>
              <w:t>    </w:t>
            </w:r>
            <w:proofErr w:type="spellStart"/>
            <w:r w:rsidRPr="00204178">
              <w:rPr>
                <w:rFonts w:ascii="Times New Roman" w:eastAsia="Times New Roman" w:hAnsi="Times New Roman" w:cs="Times New Roman"/>
                <w:sz w:val="24"/>
                <w:szCs w:val="24"/>
              </w:rPr>
              <w:t>si.hStdOutput</w:t>
            </w:r>
            <w:proofErr w:type="spellEnd"/>
            <w:r w:rsidRPr="00204178">
              <w:rPr>
                <w:rFonts w:ascii="Times New Roman" w:eastAsia="Times New Roman" w:hAnsi="Times New Roman" w:cs="Times New Roman"/>
                <w:sz w:val="24"/>
                <w:szCs w:val="24"/>
              </w:rPr>
              <w:t>   =   </w:t>
            </w:r>
            <w:proofErr w:type="spellStart"/>
            <w:r w:rsidRPr="00204178">
              <w:rPr>
                <w:rFonts w:ascii="Times New Roman" w:eastAsia="Times New Roman" w:hAnsi="Times New Roman" w:cs="Times New Roman"/>
                <w:sz w:val="24"/>
                <w:szCs w:val="24"/>
              </w:rPr>
              <w:t>hSTDOUTWrite</w:t>
            </w:r>
            <w:proofErr w:type="spellEnd"/>
            <w:r w:rsidRPr="00204178">
              <w:rPr>
                <w:rFonts w:ascii="Times New Roman" w:eastAsia="Times New Roman" w:hAnsi="Times New Roman" w:cs="Times New Roman"/>
                <w:sz w:val="24"/>
                <w:szCs w:val="24"/>
              </w:rPr>
              <w:t>;   //</w:t>
            </w:r>
            <w:r w:rsidRPr="00204178">
              <w:rPr>
                <w:rFonts w:ascii="宋体" w:eastAsia="宋体" w:hAnsi="宋体" w:cs="宋体"/>
                <w:sz w:val="24"/>
                <w:szCs w:val="24"/>
              </w:rPr>
              <w:t>重定向子进程输入</w:t>
            </w:r>
            <w:r w:rsidRPr="00204178">
              <w:rPr>
                <w:rFonts w:ascii="Times New Roman" w:eastAsia="Times New Roman" w:hAnsi="Times New Roman" w:cs="Times New Roman"/>
                <w:sz w:val="24"/>
                <w:szCs w:val="24"/>
              </w:rPr>
              <w:t>    </w:t>
            </w:r>
            <w:r w:rsidRPr="00204178">
              <w:rPr>
                <w:rFonts w:ascii="Times New Roman" w:eastAsia="Times New Roman" w:hAnsi="Times New Roman" w:cs="Times New Roman"/>
                <w:sz w:val="24"/>
                <w:szCs w:val="24"/>
              </w:rPr>
              <w:br/>
              <w:t>si.hStdError = hSTDOUTWrite; //GetStdHandle( STD_ERROR_HANDLE ); </w:t>
            </w:r>
            <w:r w:rsidRPr="00204178">
              <w:rPr>
                <w:rFonts w:ascii="Times New Roman" w:eastAsia="Times New Roman" w:hAnsi="Times New Roman" w:cs="Times New Roman"/>
                <w:sz w:val="24"/>
                <w:szCs w:val="24"/>
              </w:rPr>
              <w:br/>
            </w:r>
            <w:r w:rsidRPr="00204178">
              <w:rPr>
                <w:rFonts w:ascii="Times New Roman" w:eastAsia="Times New Roman" w:hAnsi="Times New Roman" w:cs="Times New Roman"/>
                <w:sz w:val="24"/>
                <w:szCs w:val="24"/>
              </w:rPr>
              <w:br/>
              <w:t>char </w:t>
            </w:r>
            <w:proofErr w:type="spellStart"/>
            <w:r w:rsidRPr="00204178">
              <w:rPr>
                <w:rFonts w:ascii="Times New Roman" w:eastAsia="Times New Roman" w:hAnsi="Times New Roman" w:cs="Times New Roman"/>
                <w:sz w:val="24"/>
                <w:szCs w:val="24"/>
              </w:rPr>
              <w:t>cmd</w:t>
            </w:r>
            <w:proofErr w:type="spellEnd"/>
            <w:r w:rsidRPr="00204178">
              <w:rPr>
                <w:rFonts w:ascii="Times New Roman" w:eastAsia="Times New Roman" w:hAnsi="Times New Roman" w:cs="Times New Roman"/>
                <w:sz w:val="24"/>
                <w:szCs w:val="24"/>
              </w:rPr>
              <w:t>[20] = {0, };</w:t>
            </w:r>
            <w:r w:rsidRPr="00204178">
              <w:rPr>
                <w:rFonts w:ascii="Times New Roman" w:eastAsia="Times New Roman" w:hAnsi="Times New Roman" w:cs="Times New Roman"/>
                <w:sz w:val="24"/>
                <w:szCs w:val="24"/>
              </w:rPr>
              <w:br/>
              <w:t>::</w:t>
            </w:r>
            <w:proofErr w:type="spellStart"/>
            <w:r w:rsidRPr="00204178">
              <w:rPr>
                <w:rFonts w:ascii="Times New Roman" w:eastAsia="Times New Roman" w:hAnsi="Times New Roman" w:cs="Times New Roman"/>
                <w:sz w:val="24"/>
                <w:szCs w:val="24"/>
              </w:rPr>
              <w:t>strcpy</w:t>
            </w:r>
            <w:proofErr w:type="spellEnd"/>
            <w:r w:rsidRPr="00204178">
              <w:rPr>
                <w:rFonts w:ascii="Times New Roman" w:eastAsia="Times New Roman" w:hAnsi="Times New Roman" w:cs="Times New Roman"/>
                <w:sz w:val="24"/>
                <w:szCs w:val="24"/>
              </w:rPr>
              <w:t>(</w:t>
            </w:r>
            <w:proofErr w:type="spellStart"/>
            <w:r w:rsidRPr="00204178">
              <w:rPr>
                <w:rFonts w:ascii="Times New Roman" w:eastAsia="Times New Roman" w:hAnsi="Times New Roman" w:cs="Times New Roman"/>
                <w:sz w:val="24"/>
                <w:szCs w:val="24"/>
              </w:rPr>
              <w:t>cmd</w:t>
            </w:r>
            <w:proofErr w:type="spellEnd"/>
            <w:r w:rsidRPr="00204178">
              <w:rPr>
                <w:rFonts w:ascii="Times New Roman" w:eastAsia="Times New Roman" w:hAnsi="Times New Roman" w:cs="Times New Roman"/>
                <w:sz w:val="24"/>
                <w:szCs w:val="24"/>
              </w:rPr>
              <w:t>, "c:\\fport.exe");</w:t>
            </w:r>
            <w:r w:rsidRPr="00204178">
              <w:rPr>
                <w:rFonts w:ascii="Times New Roman" w:eastAsia="Times New Roman" w:hAnsi="Times New Roman" w:cs="Times New Roman"/>
                <w:sz w:val="24"/>
                <w:szCs w:val="24"/>
              </w:rPr>
              <w:br/>
            </w:r>
            <w:r w:rsidRPr="00204178">
              <w:rPr>
                <w:rFonts w:ascii="Times New Roman" w:eastAsia="Times New Roman" w:hAnsi="Times New Roman" w:cs="Times New Roman"/>
                <w:sz w:val="24"/>
                <w:szCs w:val="24"/>
              </w:rPr>
              <w:br/>
              <w:t>if( !::CreateProcess(NULL, cmd, NULL, NULL, TRUE, NORMAL_PRIORITY_CLASS, NULL, NULL, &amp;si, &amp;pi) )   </w:t>
            </w:r>
            <w:r w:rsidRPr="00204178">
              <w:rPr>
                <w:rFonts w:ascii="Times New Roman" w:eastAsia="Times New Roman" w:hAnsi="Times New Roman" w:cs="Times New Roman"/>
                <w:sz w:val="24"/>
                <w:szCs w:val="24"/>
              </w:rPr>
              <w:br/>
              <w:t>{   </w:t>
            </w:r>
            <w:r w:rsidRPr="00204178">
              <w:rPr>
                <w:rFonts w:ascii="Times New Roman" w:eastAsia="Times New Roman" w:hAnsi="Times New Roman" w:cs="Times New Roman"/>
                <w:sz w:val="24"/>
                <w:szCs w:val="24"/>
              </w:rPr>
              <w:br/>
            </w:r>
            <w:proofErr w:type="spellStart"/>
            <w:r w:rsidRPr="00204178">
              <w:rPr>
                <w:rFonts w:ascii="Times New Roman" w:eastAsia="Times New Roman" w:hAnsi="Times New Roman" w:cs="Times New Roman"/>
                <w:sz w:val="24"/>
                <w:szCs w:val="24"/>
              </w:rPr>
              <w:t>int</w:t>
            </w:r>
            <w:proofErr w:type="spellEnd"/>
            <w:r w:rsidRPr="00204178">
              <w:rPr>
                <w:rFonts w:ascii="Times New Roman" w:eastAsia="Times New Roman" w:hAnsi="Times New Roman" w:cs="Times New Roman"/>
                <w:sz w:val="24"/>
                <w:szCs w:val="24"/>
              </w:rPr>
              <w:t> </w:t>
            </w:r>
            <w:proofErr w:type="spellStart"/>
            <w:r w:rsidRPr="00204178">
              <w:rPr>
                <w:rFonts w:ascii="Times New Roman" w:eastAsia="Times New Roman" w:hAnsi="Times New Roman" w:cs="Times New Roman"/>
                <w:sz w:val="24"/>
                <w:szCs w:val="24"/>
              </w:rPr>
              <w:t>errorNo</w:t>
            </w:r>
            <w:proofErr w:type="spellEnd"/>
            <w:r w:rsidRPr="00204178">
              <w:rPr>
                <w:rFonts w:ascii="Times New Roman" w:eastAsia="Times New Roman" w:hAnsi="Times New Roman" w:cs="Times New Roman"/>
                <w:sz w:val="24"/>
                <w:szCs w:val="24"/>
              </w:rPr>
              <w:t> = ::</w:t>
            </w:r>
            <w:proofErr w:type="spellStart"/>
            <w:r w:rsidRPr="00204178">
              <w:rPr>
                <w:rFonts w:ascii="Times New Roman" w:eastAsia="Times New Roman" w:hAnsi="Times New Roman" w:cs="Times New Roman"/>
                <w:sz w:val="24"/>
                <w:szCs w:val="24"/>
              </w:rPr>
              <w:t>GetLastError</w:t>
            </w:r>
            <w:proofErr w:type="spellEnd"/>
            <w:r w:rsidRPr="00204178">
              <w:rPr>
                <w:rFonts w:ascii="Times New Roman" w:eastAsia="Times New Roman" w:hAnsi="Times New Roman" w:cs="Times New Roman"/>
                <w:sz w:val="24"/>
                <w:szCs w:val="24"/>
              </w:rPr>
              <w:t>();</w:t>
            </w:r>
            <w:r w:rsidRPr="00204178">
              <w:rPr>
                <w:rFonts w:ascii="Times New Roman" w:eastAsia="Times New Roman" w:hAnsi="Times New Roman" w:cs="Times New Roman"/>
                <w:sz w:val="24"/>
                <w:szCs w:val="24"/>
              </w:rPr>
              <w:br/>
            </w:r>
            <w:proofErr w:type="spellStart"/>
            <w:r w:rsidRPr="00204178">
              <w:rPr>
                <w:rFonts w:ascii="Times New Roman" w:eastAsia="Times New Roman" w:hAnsi="Times New Roman" w:cs="Times New Roman"/>
                <w:sz w:val="24"/>
                <w:szCs w:val="24"/>
              </w:rPr>
              <w:t>AfxMessageBox</w:t>
            </w:r>
            <w:proofErr w:type="spellEnd"/>
            <w:r w:rsidRPr="00204178">
              <w:rPr>
                <w:rFonts w:ascii="Times New Roman" w:eastAsia="Times New Roman" w:hAnsi="Times New Roman" w:cs="Times New Roman"/>
                <w:sz w:val="24"/>
                <w:szCs w:val="24"/>
              </w:rPr>
              <w:t>("create process failed");   </w:t>
            </w:r>
            <w:r w:rsidRPr="00204178">
              <w:rPr>
                <w:rFonts w:ascii="Times New Roman" w:eastAsia="Times New Roman" w:hAnsi="Times New Roman" w:cs="Times New Roman"/>
                <w:sz w:val="24"/>
                <w:szCs w:val="24"/>
              </w:rPr>
              <w:br/>
              <w:t>return;   </w:t>
            </w:r>
            <w:r w:rsidRPr="00204178">
              <w:rPr>
                <w:rFonts w:ascii="Times New Roman" w:eastAsia="Times New Roman" w:hAnsi="Times New Roman" w:cs="Times New Roman"/>
                <w:sz w:val="24"/>
                <w:szCs w:val="24"/>
              </w:rPr>
              <w:br/>
              <w:t>}</w:t>
            </w:r>
            <w:r w:rsidRPr="00204178">
              <w:rPr>
                <w:rFonts w:ascii="Times New Roman" w:eastAsia="Times New Roman" w:hAnsi="Times New Roman" w:cs="Times New Roman"/>
                <w:sz w:val="24"/>
                <w:szCs w:val="24"/>
              </w:rPr>
              <w:br/>
            </w:r>
            <w:r w:rsidRPr="00204178">
              <w:rPr>
                <w:rFonts w:ascii="Times New Roman" w:eastAsia="Times New Roman" w:hAnsi="Times New Roman" w:cs="Times New Roman"/>
                <w:sz w:val="24"/>
                <w:szCs w:val="24"/>
              </w:rPr>
              <w:br/>
              <w:t xml:space="preserve">( </w:t>
            </w:r>
            <w:proofErr w:type="spellStart"/>
            <w:r w:rsidRPr="00204178">
              <w:rPr>
                <w:rFonts w:ascii="Times New Roman" w:eastAsia="Times New Roman" w:hAnsi="Times New Roman" w:cs="Times New Roman"/>
                <w:sz w:val="24"/>
                <w:szCs w:val="24"/>
              </w:rPr>
              <w:t>robin_fox_nan</w:t>
            </w:r>
            <w:proofErr w:type="spellEnd"/>
            <w:r w:rsidRPr="00204178">
              <w:rPr>
                <w:rFonts w:ascii="Times New Roman" w:eastAsia="Times New Roman" w:hAnsi="Times New Roman" w:cs="Times New Roman"/>
                <w:sz w:val="24"/>
                <w:szCs w:val="24"/>
              </w:rPr>
              <w:t xml:space="preserve"> </w:t>
            </w:r>
            <w:r w:rsidRPr="00204178">
              <w:rPr>
                <w:rFonts w:ascii="宋体" w:eastAsia="宋体" w:hAnsi="宋体" w:cs="宋体"/>
                <w:sz w:val="24"/>
                <w:szCs w:val="24"/>
              </w:rPr>
              <w:t>发表于</w:t>
            </w:r>
            <w:r w:rsidRPr="00204178">
              <w:rPr>
                <w:rFonts w:ascii="Times New Roman" w:eastAsia="Times New Roman" w:hAnsi="Times New Roman" w:cs="Times New Roman"/>
                <w:sz w:val="24"/>
                <w:szCs w:val="24"/>
              </w:rPr>
              <w:t xml:space="preserve"> 2006-8-27 20:51:00)</w:t>
            </w:r>
            <w:r w:rsidRPr="00204178">
              <w:rPr>
                <w:rFonts w:ascii="Times New Roman" w:eastAsia="Times New Roman" w:hAnsi="Times New Roman" w:cs="Times New Roman"/>
                <w:sz w:val="24"/>
                <w:szCs w:val="24"/>
              </w:rPr>
              <w:br/>
            </w:r>
            <w:r w:rsidRPr="00204178">
              <w:rPr>
                <w:rFonts w:ascii="Times New Roman" w:eastAsia="Times New Roman" w:hAnsi="Times New Roman" w:cs="Times New Roman"/>
                <w:sz w:val="24"/>
                <w:szCs w:val="24"/>
              </w:rPr>
              <w:lastRenderedPageBreak/>
              <w:t> </w:t>
            </w:r>
            <w:r w:rsidRPr="00204178">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104775" cy="104775"/>
                  <wp:effectExtent l="19050" t="0" r="9525" b="0"/>
                  <wp:docPr id="14" name="Picture 14" descr="http://www.vckbase.com/document/image/do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vckbase.com/document/image/doc2.gif"/>
                          <pic:cNvPicPr>
                            <a:picLocks noChangeAspect="1" noChangeArrowheads="1"/>
                          </pic:cNvPicPr>
                        </pic:nvPicPr>
                        <pic:blipFill>
                          <a:blip r:embed="rId14"/>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204178">
              <w:rPr>
                <w:rFonts w:ascii="宋体" w:eastAsia="宋体" w:hAnsi="宋体" w:cs="宋体"/>
                <w:sz w:val="24"/>
                <w:szCs w:val="24"/>
              </w:rPr>
              <w:t>有那么费劲么？真的累死了，其实可以这样做的：</w:t>
            </w:r>
            <w:r w:rsidRPr="00204178">
              <w:rPr>
                <w:rFonts w:ascii="Times New Roman" w:eastAsia="Times New Roman" w:hAnsi="Times New Roman" w:cs="Times New Roman"/>
                <w:sz w:val="24"/>
                <w:szCs w:val="24"/>
              </w:rPr>
              <w:br/>
              <w:t>void function()</w:t>
            </w:r>
            <w:r w:rsidRPr="00204178">
              <w:rPr>
                <w:rFonts w:ascii="Times New Roman" w:eastAsia="Times New Roman" w:hAnsi="Times New Roman" w:cs="Times New Roman"/>
                <w:sz w:val="24"/>
                <w:szCs w:val="24"/>
              </w:rPr>
              <w:br/>
              <w:t>{</w:t>
            </w:r>
            <w:r w:rsidRPr="00204178">
              <w:rPr>
                <w:rFonts w:ascii="Times New Roman" w:eastAsia="Times New Roman" w:hAnsi="Times New Roman" w:cs="Times New Roman"/>
                <w:sz w:val="24"/>
                <w:szCs w:val="24"/>
              </w:rPr>
              <w:br/>
              <w:t>HANDLE   </w:t>
            </w:r>
            <w:proofErr w:type="spellStart"/>
            <w:r w:rsidRPr="00204178">
              <w:rPr>
                <w:rFonts w:ascii="Times New Roman" w:eastAsia="Times New Roman" w:hAnsi="Times New Roman" w:cs="Times New Roman"/>
                <w:sz w:val="24"/>
                <w:szCs w:val="24"/>
              </w:rPr>
              <w:t>hSTDINWrite</w:t>
            </w:r>
            <w:proofErr w:type="spellEnd"/>
            <w:r w:rsidRPr="00204178">
              <w:rPr>
                <w:rFonts w:ascii="Times New Roman" w:eastAsia="Times New Roman" w:hAnsi="Times New Roman" w:cs="Times New Roman"/>
                <w:sz w:val="24"/>
                <w:szCs w:val="24"/>
              </w:rPr>
              <w:t>, </w:t>
            </w:r>
            <w:proofErr w:type="spellStart"/>
            <w:r w:rsidRPr="00204178">
              <w:rPr>
                <w:rFonts w:ascii="Times New Roman" w:eastAsia="Times New Roman" w:hAnsi="Times New Roman" w:cs="Times New Roman"/>
                <w:sz w:val="24"/>
                <w:szCs w:val="24"/>
              </w:rPr>
              <w:t>hSTDINRead</w:t>
            </w:r>
            <w:proofErr w:type="spellEnd"/>
            <w:r w:rsidRPr="00204178">
              <w:rPr>
                <w:rFonts w:ascii="Times New Roman" w:eastAsia="Times New Roman" w:hAnsi="Times New Roman" w:cs="Times New Roman"/>
                <w:sz w:val="24"/>
                <w:szCs w:val="24"/>
              </w:rPr>
              <w:t>;       // </w:t>
            </w:r>
            <w:r w:rsidRPr="00204178">
              <w:rPr>
                <w:rFonts w:ascii="宋体" w:eastAsia="宋体" w:hAnsi="宋体" w:cs="宋体"/>
                <w:sz w:val="24"/>
                <w:szCs w:val="24"/>
              </w:rPr>
              <w:t>用于重定向子进程输入的句柄</w:t>
            </w:r>
            <w:r w:rsidRPr="00204178">
              <w:rPr>
                <w:rFonts w:ascii="Times New Roman" w:eastAsia="Times New Roman" w:hAnsi="Times New Roman" w:cs="Times New Roman"/>
                <w:sz w:val="24"/>
                <w:szCs w:val="24"/>
              </w:rPr>
              <w:t>   </w:t>
            </w:r>
            <w:r w:rsidRPr="00204178">
              <w:rPr>
                <w:rFonts w:ascii="Times New Roman" w:eastAsia="Times New Roman" w:hAnsi="Times New Roman" w:cs="Times New Roman"/>
                <w:sz w:val="24"/>
                <w:szCs w:val="24"/>
              </w:rPr>
              <w:br/>
              <w:t>HANDLE   </w:t>
            </w:r>
            <w:proofErr w:type="spellStart"/>
            <w:r w:rsidRPr="00204178">
              <w:rPr>
                <w:rFonts w:ascii="Times New Roman" w:eastAsia="Times New Roman" w:hAnsi="Times New Roman" w:cs="Times New Roman"/>
                <w:sz w:val="24"/>
                <w:szCs w:val="24"/>
              </w:rPr>
              <w:t>hSTDOUTWrite</w:t>
            </w:r>
            <w:proofErr w:type="spellEnd"/>
            <w:r w:rsidRPr="00204178">
              <w:rPr>
                <w:rFonts w:ascii="Times New Roman" w:eastAsia="Times New Roman" w:hAnsi="Times New Roman" w:cs="Times New Roman"/>
                <w:sz w:val="24"/>
                <w:szCs w:val="24"/>
              </w:rPr>
              <w:t>, </w:t>
            </w:r>
            <w:proofErr w:type="spellStart"/>
            <w:r w:rsidRPr="00204178">
              <w:rPr>
                <w:rFonts w:ascii="Times New Roman" w:eastAsia="Times New Roman" w:hAnsi="Times New Roman" w:cs="Times New Roman"/>
                <w:sz w:val="24"/>
                <w:szCs w:val="24"/>
              </w:rPr>
              <w:t>hSTDOUTRead</w:t>
            </w:r>
            <w:proofErr w:type="spellEnd"/>
            <w:r w:rsidRPr="00204178">
              <w:rPr>
                <w:rFonts w:ascii="Times New Roman" w:eastAsia="Times New Roman" w:hAnsi="Times New Roman" w:cs="Times New Roman"/>
                <w:sz w:val="24"/>
                <w:szCs w:val="24"/>
              </w:rPr>
              <w:t>;     // </w:t>
            </w:r>
            <w:r w:rsidRPr="00204178">
              <w:rPr>
                <w:rFonts w:ascii="宋体" w:eastAsia="宋体" w:hAnsi="宋体" w:cs="宋体"/>
                <w:sz w:val="24"/>
                <w:szCs w:val="24"/>
              </w:rPr>
              <w:t>用于重定向子进程输出的句柄</w:t>
            </w:r>
            <w:r w:rsidRPr="00204178">
              <w:rPr>
                <w:rFonts w:ascii="Times New Roman" w:eastAsia="Times New Roman" w:hAnsi="Times New Roman" w:cs="Times New Roman"/>
                <w:sz w:val="24"/>
                <w:szCs w:val="24"/>
              </w:rPr>
              <w:t>   </w:t>
            </w:r>
            <w:r w:rsidRPr="00204178">
              <w:rPr>
                <w:rFonts w:ascii="Times New Roman" w:eastAsia="Times New Roman" w:hAnsi="Times New Roman" w:cs="Times New Roman"/>
                <w:sz w:val="24"/>
                <w:szCs w:val="24"/>
              </w:rPr>
              <w:br/>
              <w:t>SECURITY_ATTRIBUTES   </w:t>
            </w:r>
            <w:proofErr w:type="spellStart"/>
            <w:r w:rsidRPr="00204178">
              <w:rPr>
                <w:rFonts w:ascii="Times New Roman" w:eastAsia="Times New Roman" w:hAnsi="Times New Roman" w:cs="Times New Roman"/>
                <w:sz w:val="24"/>
                <w:szCs w:val="24"/>
              </w:rPr>
              <w:t>sa</w:t>
            </w:r>
            <w:proofErr w:type="spellEnd"/>
            <w:r w:rsidRPr="00204178">
              <w:rPr>
                <w:rFonts w:ascii="Times New Roman" w:eastAsia="Times New Roman" w:hAnsi="Times New Roman" w:cs="Times New Roman"/>
                <w:sz w:val="24"/>
                <w:szCs w:val="24"/>
              </w:rPr>
              <w:t>;   </w:t>
            </w:r>
            <w:r w:rsidRPr="00204178">
              <w:rPr>
                <w:rFonts w:ascii="Times New Roman" w:eastAsia="Times New Roman" w:hAnsi="Times New Roman" w:cs="Times New Roman"/>
                <w:sz w:val="24"/>
                <w:szCs w:val="24"/>
              </w:rPr>
              <w:br/>
              <w:t>    </w:t>
            </w:r>
            <w:r w:rsidRPr="00204178">
              <w:rPr>
                <w:rFonts w:ascii="Times New Roman" w:eastAsia="Times New Roman" w:hAnsi="Times New Roman" w:cs="Times New Roman"/>
                <w:sz w:val="24"/>
                <w:szCs w:val="24"/>
              </w:rPr>
              <w:br/>
            </w:r>
            <w:proofErr w:type="spellStart"/>
            <w:r w:rsidRPr="00204178">
              <w:rPr>
                <w:rFonts w:ascii="Times New Roman" w:eastAsia="Times New Roman" w:hAnsi="Times New Roman" w:cs="Times New Roman"/>
                <w:sz w:val="24"/>
                <w:szCs w:val="24"/>
              </w:rPr>
              <w:t>sa.bInheritHandle</w:t>
            </w:r>
            <w:proofErr w:type="spellEnd"/>
            <w:r w:rsidRPr="00204178">
              <w:rPr>
                <w:rFonts w:ascii="Times New Roman" w:eastAsia="Times New Roman" w:hAnsi="Times New Roman" w:cs="Times New Roman"/>
                <w:sz w:val="24"/>
                <w:szCs w:val="24"/>
              </w:rPr>
              <w:t> = TRUE;   </w:t>
            </w:r>
            <w:r w:rsidRPr="00204178">
              <w:rPr>
                <w:rFonts w:ascii="Times New Roman" w:eastAsia="Times New Roman" w:hAnsi="Times New Roman" w:cs="Times New Roman"/>
                <w:sz w:val="24"/>
                <w:szCs w:val="24"/>
              </w:rPr>
              <w:br/>
            </w:r>
            <w:proofErr w:type="spellStart"/>
            <w:r w:rsidRPr="00204178">
              <w:rPr>
                <w:rFonts w:ascii="Times New Roman" w:eastAsia="Times New Roman" w:hAnsi="Times New Roman" w:cs="Times New Roman"/>
                <w:sz w:val="24"/>
                <w:szCs w:val="24"/>
              </w:rPr>
              <w:t>sa.lpSecurityDescriptor</w:t>
            </w:r>
            <w:proofErr w:type="spellEnd"/>
            <w:r w:rsidRPr="00204178">
              <w:rPr>
                <w:rFonts w:ascii="Times New Roman" w:eastAsia="Times New Roman" w:hAnsi="Times New Roman" w:cs="Times New Roman"/>
                <w:sz w:val="24"/>
                <w:szCs w:val="24"/>
              </w:rPr>
              <w:t> = NULL;   </w:t>
            </w:r>
            <w:r w:rsidRPr="00204178">
              <w:rPr>
                <w:rFonts w:ascii="Times New Roman" w:eastAsia="Times New Roman" w:hAnsi="Times New Roman" w:cs="Times New Roman"/>
                <w:sz w:val="24"/>
                <w:szCs w:val="24"/>
              </w:rPr>
              <w:br/>
            </w:r>
            <w:proofErr w:type="spellStart"/>
            <w:r w:rsidRPr="00204178">
              <w:rPr>
                <w:rFonts w:ascii="Times New Roman" w:eastAsia="Times New Roman" w:hAnsi="Times New Roman" w:cs="Times New Roman"/>
                <w:sz w:val="24"/>
                <w:szCs w:val="24"/>
              </w:rPr>
              <w:t>sa.nLength</w:t>
            </w:r>
            <w:proofErr w:type="spellEnd"/>
            <w:r w:rsidRPr="00204178">
              <w:rPr>
                <w:rFonts w:ascii="Times New Roman" w:eastAsia="Times New Roman" w:hAnsi="Times New Roman" w:cs="Times New Roman"/>
                <w:sz w:val="24"/>
                <w:szCs w:val="24"/>
              </w:rPr>
              <w:t> = </w:t>
            </w:r>
            <w:proofErr w:type="spellStart"/>
            <w:r w:rsidRPr="00204178">
              <w:rPr>
                <w:rFonts w:ascii="Times New Roman" w:eastAsia="Times New Roman" w:hAnsi="Times New Roman" w:cs="Times New Roman"/>
                <w:sz w:val="24"/>
                <w:szCs w:val="24"/>
              </w:rPr>
              <w:t>sizeof</w:t>
            </w:r>
            <w:proofErr w:type="spellEnd"/>
            <w:r w:rsidRPr="00204178">
              <w:rPr>
                <w:rFonts w:ascii="Times New Roman" w:eastAsia="Times New Roman" w:hAnsi="Times New Roman" w:cs="Times New Roman"/>
                <w:sz w:val="24"/>
                <w:szCs w:val="24"/>
              </w:rPr>
              <w:t>(</w:t>
            </w:r>
            <w:proofErr w:type="spellStart"/>
            <w:r w:rsidRPr="00204178">
              <w:rPr>
                <w:rFonts w:ascii="Times New Roman" w:eastAsia="Times New Roman" w:hAnsi="Times New Roman" w:cs="Times New Roman"/>
                <w:sz w:val="24"/>
                <w:szCs w:val="24"/>
              </w:rPr>
              <w:t>sa</w:t>
            </w:r>
            <w:proofErr w:type="spellEnd"/>
            <w:r w:rsidRPr="00204178">
              <w:rPr>
                <w:rFonts w:ascii="Times New Roman" w:eastAsia="Times New Roman" w:hAnsi="Times New Roman" w:cs="Times New Roman"/>
                <w:sz w:val="24"/>
                <w:szCs w:val="24"/>
              </w:rPr>
              <w:t>);   </w:t>
            </w:r>
            <w:r w:rsidRPr="00204178">
              <w:rPr>
                <w:rFonts w:ascii="Times New Roman" w:eastAsia="Times New Roman" w:hAnsi="Times New Roman" w:cs="Times New Roman"/>
                <w:sz w:val="24"/>
                <w:szCs w:val="24"/>
              </w:rPr>
              <w:br/>
            </w:r>
            <w:r w:rsidRPr="00204178">
              <w:rPr>
                <w:rFonts w:ascii="Times New Roman" w:eastAsia="Times New Roman" w:hAnsi="Times New Roman" w:cs="Times New Roman"/>
                <w:sz w:val="24"/>
                <w:szCs w:val="24"/>
              </w:rPr>
              <w:br/>
              <w:t>// </w:t>
            </w:r>
            <w:r w:rsidRPr="00204178">
              <w:rPr>
                <w:rFonts w:ascii="宋体" w:eastAsia="宋体" w:hAnsi="宋体" w:cs="宋体"/>
                <w:sz w:val="24"/>
                <w:szCs w:val="24"/>
              </w:rPr>
              <w:t>创建子进程输出匿名管道</w:t>
            </w:r>
            <w:r w:rsidRPr="00204178">
              <w:rPr>
                <w:rFonts w:ascii="Times New Roman" w:eastAsia="Times New Roman" w:hAnsi="Times New Roman" w:cs="Times New Roman"/>
                <w:sz w:val="24"/>
                <w:szCs w:val="24"/>
              </w:rPr>
              <w:t>   </w:t>
            </w:r>
            <w:r w:rsidRPr="00204178">
              <w:rPr>
                <w:rFonts w:ascii="Times New Roman" w:eastAsia="Times New Roman" w:hAnsi="Times New Roman" w:cs="Times New Roman"/>
                <w:sz w:val="24"/>
                <w:szCs w:val="24"/>
              </w:rPr>
              <w:br/>
              <w:t>if( !</w:t>
            </w:r>
            <w:proofErr w:type="spellStart"/>
            <w:r w:rsidRPr="00204178">
              <w:rPr>
                <w:rFonts w:ascii="Times New Roman" w:eastAsia="Times New Roman" w:hAnsi="Times New Roman" w:cs="Times New Roman"/>
                <w:sz w:val="24"/>
                <w:szCs w:val="24"/>
              </w:rPr>
              <w:t>CreatePipe</w:t>
            </w:r>
            <w:proofErr w:type="spellEnd"/>
            <w:r w:rsidRPr="00204178">
              <w:rPr>
                <w:rFonts w:ascii="Times New Roman" w:eastAsia="Times New Roman" w:hAnsi="Times New Roman" w:cs="Times New Roman"/>
                <w:sz w:val="24"/>
                <w:szCs w:val="24"/>
              </w:rPr>
              <w:t>(&amp;</w:t>
            </w:r>
            <w:proofErr w:type="spellStart"/>
            <w:r w:rsidRPr="00204178">
              <w:rPr>
                <w:rFonts w:ascii="Times New Roman" w:eastAsia="Times New Roman" w:hAnsi="Times New Roman" w:cs="Times New Roman"/>
                <w:sz w:val="24"/>
                <w:szCs w:val="24"/>
              </w:rPr>
              <w:t>hSTDOUTRead</w:t>
            </w:r>
            <w:proofErr w:type="spellEnd"/>
            <w:r w:rsidRPr="00204178">
              <w:rPr>
                <w:rFonts w:ascii="Times New Roman" w:eastAsia="Times New Roman" w:hAnsi="Times New Roman" w:cs="Times New Roman"/>
                <w:sz w:val="24"/>
                <w:szCs w:val="24"/>
              </w:rPr>
              <w:t>, &amp;</w:t>
            </w:r>
            <w:proofErr w:type="spellStart"/>
            <w:r w:rsidRPr="00204178">
              <w:rPr>
                <w:rFonts w:ascii="Times New Roman" w:eastAsia="Times New Roman" w:hAnsi="Times New Roman" w:cs="Times New Roman"/>
                <w:sz w:val="24"/>
                <w:szCs w:val="24"/>
              </w:rPr>
              <w:t>hSTDOUTWrite</w:t>
            </w:r>
            <w:proofErr w:type="spellEnd"/>
            <w:r w:rsidRPr="00204178">
              <w:rPr>
                <w:rFonts w:ascii="Times New Roman" w:eastAsia="Times New Roman" w:hAnsi="Times New Roman" w:cs="Times New Roman"/>
                <w:sz w:val="24"/>
                <w:szCs w:val="24"/>
              </w:rPr>
              <w:t>, &amp;</w:t>
            </w:r>
            <w:proofErr w:type="spellStart"/>
            <w:r w:rsidRPr="00204178">
              <w:rPr>
                <w:rFonts w:ascii="Times New Roman" w:eastAsia="Times New Roman" w:hAnsi="Times New Roman" w:cs="Times New Roman"/>
                <w:sz w:val="24"/>
                <w:szCs w:val="24"/>
              </w:rPr>
              <w:t>sa</w:t>
            </w:r>
            <w:proofErr w:type="spellEnd"/>
            <w:r w:rsidRPr="00204178">
              <w:rPr>
                <w:rFonts w:ascii="Times New Roman" w:eastAsia="Times New Roman" w:hAnsi="Times New Roman" w:cs="Times New Roman"/>
                <w:sz w:val="24"/>
                <w:szCs w:val="24"/>
              </w:rPr>
              <w:t>, 0) )   </w:t>
            </w:r>
            <w:r w:rsidRPr="00204178">
              <w:rPr>
                <w:rFonts w:ascii="Times New Roman" w:eastAsia="Times New Roman" w:hAnsi="Times New Roman" w:cs="Times New Roman"/>
                <w:sz w:val="24"/>
                <w:szCs w:val="24"/>
              </w:rPr>
              <w:br/>
              <w:t>{   </w:t>
            </w:r>
            <w:r w:rsidRPr="00204178">
              <w:rPr>
                <w:rFonts w:ascii="Times New Roman" w:eastAsia="Times New Roman" w:hAnsi="Times New Roman" w:cs="Times New Roman"/>
                <w:sz w:val="24"/>
                <w:szCs w:val="24"/>
              </w:rPr>
              <w:br/>
            </w:r>
            <w:proofErr w:type="spellStart"/>
            <w:r w:rsidRPr="00204178">
              <w:rPr>
                <w:rFonts w:ascii="Times New Roman" w:eastAsia="Times New Roman" w:hAnsi="Times New Roman" w:cs="Times New Roman"/>
                <w:sz w:val="24"/>
                <w:szCs w:val="24"/>
              </w:rPr>
              <w:t>AfxMessageBox</w:t>
            </w:r>
            <w:proofErr w:type="spellEnd"/>
            <w:r w:rsidRPr="00204178">
              <w:rPr>
                <w:rFonts w:ascii="Times New Roman" w:eastAsia="Times New Roman" w:hAnsi="Times New Roman" w:cs="Times New Roman"/>
                <w:sz w:val="24"/>
                <w:szCs w:val="24"/>
              </w:rPr>
              <w:t>("Create   STDOUT   pipe   failed");   </w:t>
            </w:r>
            <w:r w:rsidRPr="00204178">
              <w:rPr>
                <w:rFonts w:ascii="Times New Roman" w:eastAsia="Times New Roman" w:hAnsi="Times New Roman" w:cs="Times New Roman"/>
                <w:sz w:val="24"/>
                <w:szCs w:val="24"/>
              </w:rPr>
              <w:br/>
              <w:t>return;   </w:t>
            </w:r>
            <w:r w:rsidRPr="00204178">
              <w:rPr>
                <w:rFonts w:ascii="Times New Roman" w:eastAsia="Times New Roman" w:hAnsi="Times New Roman" w:cs="Times New Roman"/>
                <w:sz w:val="24"/>
                <w:szCs w:val="24"/>
              </w:rPr>
              <w:br/>
              <w:t>}  </w:t>
            </w:r>
            <w:r w:rsidRPr="00204178">
              <w:rPr>
                <w:rFonts w:ascii="Times New Roman" w:eastAsia="Times New Roman" w:hAnsi="Times New Roman" w:cs="Times New Roman"/>
                <w:sz w:val="24"/>
                <w:szCs w:val="24"/>
              </w:rPr>
              <w:br/>
            </w:r>
            <w:r w:rsidRPr="00204178">
              <w:rPr>
                <w:rFonts w:ascii="Times New Roman" w:eastAsia="Times New Roman" w:hAnsi="Times New Roman" w:cs="Times New Roman"/>
                <w:sz w:val="24"/>
                <w:szCs w:val="24"/>
              </w:rPr>
              <w:br/>
              <w:t>// </w:t>
            </w:r>
            <w:r w:rsidRPr="00204178">
              <w:rPr>
                <w:rFonts w:ascii="宋体" w:eastAsia="宋体" w:hAnsi="宋体" w:cs="宋体"/>
                <w:sz w:val="24"/>
                <w:szCs w:val="24"/>
              </w:rPr>
              <w:t>创建子进程输入匿名管道</w:t>
            </w:r>
            <w:r w:rsidRPr="00204178">
              <w:rPr>
                <w:rFonts w:ascii="Times New Roman" w:eastAsia="Times New Roman" w:hAnsi="Times New Roman" w:cs="Times New Roman"/>
                <w:sz w:val="24"/>
                <w:szCs w:val="24"/>
              </w:rPr>
              <w:t>   </w:t>
            </w:r>
            <w:r w:rsidRPr="00204178">
              <w:rPr>
                <w:rFonts w:ascii="Times New Roman" w:eastAsia="Times New Roman" w:hAnsi="Times New Roman" w:cs="Times New Roman"/>
                <w:sz w:val="24"/>
                <w:szCs w:val="24"/>
              </w:rPr>
              <w:br/>
              <w:t>if( !</w:t>
            </w:r>
            <w:proofErr w:type="spellStart"/>
            <w:r w:rsidRPr="00204178">
              <w:rPr>
                <w:rFonts w:ascii="Times New Roman" w:eastAsia="Times New Roman" w:hAnsi="Times New Roman" w:cs="Times New Roman"/>
                <w:sz w:val="24"/>
                <w:szCs w:val="24"/>
              </w:rPr>
              <w:t>CreatePipe</w:t>
            </w:r>
            <w:proofErr w:type="spellEnd"/>
            <w:r w:rsidRPr="00204178">
              <w:rPr>
                <w:rFonts w:ascii="Times New Roman" w:eastAsia="Times New Roman" w:hAnsi="Times New Roman" w:cs="Times New Roman"/>
                <w:sz w:val="24"/>
                <w:szCs w:val="24"/>
              </w:rPr>
              <w:t>(&amp;</w:t>
            </w:r>
            <w:proofErr w:type="spellStart"/>
            <w:r w:rsidRPr="00204178">
              <w:rPr>
                <w:rFonts w:ascii="Times New Roman" w:eastAsia="Times New Roman" w:hAnsi="Times New Roman" w:cs="Times New Roman"/>
                <w:sz w:val="24"/>
                <w:szCs w:val="24"/>
              </w:rPr>
              <w:t>hSTDINRead</w:t>
            </w:r>
            <w:proofErr w:type="spellEnd"/>
            <w:r w:rsidRPr="00204178">
              <w:rPr>
                <w:rFonts w:ascii="Times New Roman" w:eastAsia="Times New Roman" w:hAnsi="Times New Roman" w:cs="Times New Roman"/>
                <w:sz w:val="24"/>
                <w:szCs w:val="24"/>
              </w:rPr>
              <w:t>, &amp;</w:t>
            </w:r>
            <w:proofErr w:type="spellStart"/>
            <w:r w:rsidRPr="00204178">
              <w:rPr>
                <w:rFonts w:ascii="Times New Roman" w:eastAsia="Times New Roman" w:hAnsi="Times New Roman" w:cs="Times New Roman"/>
                <w:sz w:val="24"/>
                <w:szCs w:val="24"/>
              </w:rPr>
              <w:t>hSTDINWrite</w:t>
            </w:r>
            <w:proofErr w:type="spellEnd"/>
            <w:r w:rsidRPr="00204178">
              <w:rPr>
                <w:rFonts w:ascii="Times New Roman" w:eastAsia="Times New Roman" w:hAnsi="Times New Roman" w:cs="Times New Roman"/>
                <w:sz w:val="24"/>
                <w:szCs w:val="24"/>
              </w:rPr>
              <w:t>, &amp;</w:t>
            </w:r>
            <w:proofErr w:type="spellStart"/>
            <w:r w:rsidRPr="00204178">
              <w:rPr>
                <w:rFonts w:ascii="Times New Roman" w:eastAsia="Times New Roman" w:hAnsi="Times New Roman" w:cs="Times New Roman"/>
                <w:sz w:val="24"/>
                <w:szCs w:val="24"/>
              </w:rPr>
              <w:t>sa</w:t>
            </w:r>
            <w:proofErr w:type="spellEnd"/>
            <w:r w:rsidRPr="00204178">
              <w:rPr>
                <w:rFonts w:ascii="Times New Roman" w:eastAsia="Times New Roman" w:hAnsi="Times New Roman" w:cs="Times New Roman"/>
                <w:sz w:val="24"/>
                <w:szCs w:val="24"/>
              </w:rPr>
              <w:t>, 0) )   </w:t>
            </w:r>
            <w:r w:rsidRPr="00204178">
              <w:rPr>
                <w:rFonts w:ascii="Times New Roman" w:eastAsia="Times New Roman" w:hAnsi="Times New Roman" w:cs="Times New Roman"/>
                <w:sz w:val="24"/>
                <w:szCs w:val="24"/>
              </w:rPr>
              <w:br/>
              <w:t>{   </w:t>
            </w:r>
            <w:r w:rsidRPr="00204178">
              <w:rPr>
                <w:rFonts w:ascii="Times New Roman" w:eastAsia="Times New Roman" w:hAnsi="Times New Roman" w:cs="Times New Roman"/>
                <w:sz w:val="24"/>
                <w:szCs w:val="24"/>
              </w:rPr>
              <w:br/>
            </w:r>
            <w:proofErr w:type="spellStart"/>
            <w:r w:rsidRPr="00204178">
              <w:rPr>
                <w:rFonts w:ascii="Times New Roman" w:eastAsia="Times New Roman" w:hAnsi="Times New Roman" w:cs="Times New Roman"/>
                <w:sz w:val="24"/>
                <w:szCs w:val="24"/>
              </w:rPr>
              <w:t>AfxMessageBox</w:t>
            </w:r>
            <w:proofErr w:type="spellEnd"/>
            <w:r w:rsidRPr="00204178">
              <w:rPr>
                <w:rFonts w:ascii="Times New Roman" w:eastAsia="Times New Roman" w:hAnsi="Times New Roman" w:cs="Times New Roman"/>
                <w:sz w:val="24"/>
                <w:szCs w:val="24"/>
              </w:rPr>
              <w:t>("Create   STDIN   pipe   failed");   </w:t>
            </w:r>
            <w:r w:rsidRPr="00204178">
              <w:rPr>
                <w:rFonts w:ascii="Times New Roman" w:eastAsia="Times New Roman" w:hAnsi="Times New Roman" w:cs="Times New Roman"/>
                <w:sz w:val="24"/>
                <w:szCs w:val="24"/>
              </w:rPr>
              <w:br/>
              <w:t>return;   </w:t>
            </w:r>
            <w:r w:rsidRPr="00204178">
              <w:rPr>
                <w:rFonts w:ascii="Times New Roman" w:eastAsia="Times New Roman" w:hAnsi="Times New Roman" w:cs="Times New Roman"/>
                <w:sz w:val="24"/>
                <w:szCs w:val="24"/>
              </w:rPr>
              <w:br/>
              <w:t xml:space="preserve">} ( </w:t>
            </w:r>
            <w:proofErr w:type="spellStart"/>
            <w:r w:rsidRPr="00204178">
              <w:rPr>
                <w:rFonts w:ascii="Times New Roman" w:eastAsia="Times New Roman" w:hAnsi="Times New Roman" w:cs="Times New Roman"/>
                <w:sz w:val="24"/>
                <w:szCs w:val="24"/>
              </w:rPr>
              <w:t>robin_fox_nan</w:t>
            </w:r>
            <w:proofErr w:type="spellEnd"/>
            <w:r w:rsidRPr="00204178">
              <w:rPr>
                <w:rFonts w:ascii="Times New Roman" w:eastAsia="Times New Roman" w:hAnsi="Times New Roman" w:cs="Times New Roman"/>
                <w:sz w:val="24"/>
                <w:szCs w:val="24"/>
              </w:rPr>
              <w:t xml:space="preserve"> </w:t>
            </w:r>
            <w:r w:rsidRPr="00204178">
              <w:rPr>
                <w:rFonts w:ascii="宋体" w:eastAsia="宋体" w:hAnsi="宋体" w:cs="宋体"/>
                <w:sz w:val="24"/>
                <w:szCs w:val="24"/>
              </w:rPr>
              <w:t>发表于</w:t>
            </w:r>
            <w:r w:rsidRPr="00204178">
              <w:rPr>
                <w:rFonts w:ascii="Times New Roman" w:eastAsia="Times New Roman" w:hAnsi="Times New Roman" w:cs="Times New Roman"/>
                <w:sz w:val="24"/>
                <w:szCs w:val="24"/>
              </w:rPr>
              <w:t xml:space="preserve"> 2006-8-27 20:50:00)</w:t>
            </w:r>
            <w:r w:rsidRPr="00204178">
              <w:rPr>
                <w:rFonts w:ascii="Times New Roman" w:eastAsia="Times New Roman" w:hAnsi="Times New Roman" w:cs="Times New Roman"/>
                <w:sz w:val="24"/>
                <w:szCs w:val="24"/>
              </w:rPr>
              <w:br/>
              <w:t> </w:t>
            </w:r>
            <w:r w:rsidRPr="00204178">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104775" cy="104775"/>
                  <wp:effectExtent l="19050" t="0" r="9525" b="0"/>
                  <wp:docPr id="15" name="Picture 15" descr="http://www.vckbase.com/document/image/do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vckbase.com/document/image/doc2.gif"/>
                          <pic:cNvPicPr>
                            <a:picLocks noChangeAspect="1" noChangeArrowheads="1"/>
                          </pic:cNvPicPr>
                        </pic:nvPicPr>
                        <pic:blipFill>
                          <a:blip r:embed="rId14"/>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204178">
              <w:rPr>
                <w:rFonts w:ascii="宋体" w:eastAsia="宋体" w:hAnsi="宋体" w:cs="宋体"/>
                <w:sz w:val="24"/>
                <w:szCs w:val="24"/>
              </w:rPr>
              <w:t>其他的还行，不过建议把刷新改为</w:t>
            </w:r>
            <w:proofErr w:type="spellStart"/>
            <w:r w:rsidRPr="00204178">
              <w:rPr>
                <w:rFonts w:ascii="Times New Roman" w:eastAsia="Times New Roman" w:hAnsi="Times New Roman" w:cs="Times New Roman"/>
                <w:sz w:val="24"/>
                <w:szCs w:val="24"/>
              </w:rPr>
              <w:t>pDlg</w:t>
            </w:r>
            <w:proofErr w:type="spellEnd"/>
            <w:r w:rsidRPr="00204178">
              <w:rPr>
                <w:rFonts w:ascii="Times New Roman" w:eastAsia="Times New Roman" w:hAnsi="Times New Roman" w:cs="Times New Roman"/>
                <w:sz w:val="24"/>
                <w:szCs w:val="24"/>
              </w:rPr>
              <w:t>-&gt;m_edit1.LineScroll(</w:t>
            </w:r>
            <w:proofErr w:type="spellStart"/>
            <w:r w:rsidRPr="00204178">
              <w:rPr>
                <w:rFonts w:ascii="Times New Roman" w:eastAsia="Times New Roman" w:hAnsi="Times New Roman" w:cs="Times New Roman"/>
                <w:sz w:val="24"/>
                <w:szCs w:val="24"/>
              </w:rPr>
              <w:t>pDlg</w:t>
            </w:r>
            <w:proofErr w:type="spellEnd"/>
            <w:r w:rsidRPr="00204178">
              <w:rPr>
                <w:rFonts w:ascii="Times New Roman" w:eastAsia="Times New Roman" w:hAnsi="Times New Roman" w:cs="Times New Roman"/>
                <w:sz w:val="24"/>
                <w:szCs w:val="24"/>
              </w:rPr>
              <w:t xml:space="preserve">-&gt;m_edit1.GetLineCount()); ( fanged </w:t>
            </w:r>
            <w:r w:rsidRPr="00204178">
              <w:rPr>
                <w:rFonts w:ascii="宋体" w:eastAsia="宋体" w:hAnsi="宋体" w:cs="宋体"/>
                <w:sz w:val="24"/>
                <w:szCs w:val="24"/>
              </w:rPr>
              <w:t>发表于</w:t>
            </w:r>
            <w:r w:rsidRPr="00204178">
              <w:rPr>
                <w:rFonts w:ascii="Times New Roman" w:eastAsia="Times New Roman" w:hAnsi="Times New Roman" w:cs="Times New Roman"/>
                <w:sz w:val="24"/>
                <w:szCs w:val="24"/>
              </w:rPr>
              <w:t xml:space="preserve"> 2004-7-22 12:06:00)</w:t>
            </w:r>
            <w:r w:rsidRPr="00204178">
              <w:rPr>
                <w:rFonts w:ascii="Times New Roman" w:eastAsia="Times New Roman" w:hAnsi="Times New Roman" w:cs="Times New Roman"/>
                <w:sz w:val="24"/>
                <w:szCs w:val="24"/>
              </w:rPr>
              <w:br/>
              <w:t> </w:t>
            </w:r>
            <w:r w:rsidRPr="00204178">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104775" cy="104775"/>
                  <wp:effectExtent l="19050" t="0" r="9525" b="0"/>
                  <wp:docPr id="16" name="Picture 16" descr="http://www.vckbase.com/document/image/do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vckbase.com/document/image/doc2.gif"/>
                          <pic:cNvPicPr>
                            <a:picLocks noChangeAspect="1" noChangeArrowheads="1"/>
                          </pic:cNvPicPr>
                        </pic:nvPicPr>
                        <pic:blipFill>
                          <a:blip r:embed="rId14"/>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204178">
              <w:rPr>
                <w:rFonts w:ascii="宋体" w:eastAsia="宋体" w:hAnsi="宋体" w:cs="宋体"/>
                <w:sz w:val="24"/>
                <w:szCs w:val="24"/>
              </w:rPr>
              <w:t>请教各位：我刚刚接触管道，想实现进程交互通信，我在父程序中创建子进程和两个匿名管道，怎么输入的数据传递给子进程叫子进程来处理？我将标准输入设为一</w:t>
            </w:r>
            <w:r w:rsidRPr="00204178">
              <w:rPr>
                <w:rFonts w:ascii="Times New Roman" w:eastAsia="Times New Roman" w:hAnsi="Times New Roman" w:cs="Times New Roman"/>
                <w:sz w:val="24"/>
                <w:szCs w:val="24"/>
              </w:rPr>
              <w:t xml:space="preserve"> </w:t>
            </w:r>
            <w:r w:rsidRPr="00204178">
              <w:rPr>
                <w:rFonts w:ascii="宋体" w:eastAsia="宋体" w:hAnsi="宋体" w:cs="宋体"/>
                <w:sz w:val="24"/>
                <w:szCs w:val="24"/>
              </w:rPr>
              <w:t>个管道的读句柄，然后由另一个管道传出来，怎么没反应？谢谢！</w:t>
            </w:r>
            <w:r w:rsidRPr="00204178">
              <w:rPr>
                <w:rFonts w:ascii="Times New Roman" w:eastAsia="Times New Roman" w:hAnsi="Times New Roman" w:cs="Times New Roman"/>
                <w:sz w:val="24"/>
                <w:szCs w:val="24"/>
              </w:rPr>
              <w:t xml:space="preserve"> </w:t>
            </w:r>
            <w:proofErr w:type="gramStart"/>
            <w:r w:rsidRPr="00204178">
              <w:rPr>
                <w:rFonts w:ascii="Times New Roman" w:eastAsia="Times New Roman" w:hAnsi="Times New Roman" w:cs="Times New Roman"/>
                <w:sz w:val="24"/>
                <w:szCs w:val="24"/>
              </w:rPr>
              <w:t xml:space="preserve">( </w:t>
            </w:r>
            <w:proofErr w:type="spellStart"/>
            <w:r w:rsidRPr="00204178">
              <w:rPr>
                <w:rFonts w:ascii="Times New Roman" w:eastAsia="Times New Roman" w:hAnsi="Times New Roman" w:cs="Times New Roman"/>
                <w:sz w:val="24"/>
                <w:szCs w:val="24"/>
              </w:rPr>
              <w:t>chebyshe</w:t>
            </w:r>
            <w:proofErr w:type="spellEnd"/>
            <w:proofErr w:type="gramEnd"/>
            <w:r w:rsidRPr="00204178">
              <w:rPr>
                <w:rFonts w:ascii="Times New Roman" w:eastAsia="Times New Roman" w:hAnsi="Times New Roman" w:cs="Times New Roman"/>
                <w:sz w:val="24"/>
                <w:szCs w:val="24"/>
              </w:rPr>
              <w:t xml:space="preserve"> </w:t>
            </w:r>
            <w:r w:rsidRPr="00204178">
              <w:rPr>
                <w:rFonts w:ascii="宋体" w:eastAsia="宋体" w:hAnsi="宋体" w:cs="宋体"/>
                <w:sz w:val="24"/>
                <w:szCs w:val="24"/>
              </w:rPr>
              <w:t>发表于</w:t>
            </w:r>
            <w:r w:rsidRPr="00204178">
              <w:rPr>
                <w:rFonts w:ascii="Times New Roman" w:eastAsia="Times New Roman" w:hAnsi="Times New Roman" w:cs="Times New Roman"/>
                <w:sz w:val="24"/>
                <w:szCs w:val="24"/>
              </w:rPr>
              <w:t xml:space="preserve"> 2004-5-4 21:41:00)</w:t>
            </w:r>
            <w:r w:rsidRPr="00204178">
              <w:rPr>
                <w:rFonts w:ascii="Times New Roman" w:eastAsia="Times New Roman" w:hAnsi="Times New Roman" w:cs="Times New Roman"/>
                <w:sz w:val="24"/>
                <w:szCs w:val="24"/>
              </w:rPr>
              <w:br/>
              <w:t> </w:t>
            </w:r>
            <w:r w:rsidRPr="00204178">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104775" cy="104775"/>
                  <wp:effectExtent l="19050" t="0" r="9525" b="0"/>
                  <wp:docPr id="17" name="Picture 17" descr="http://www.vckbase.com/document/image/do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vckbase.com/document/image/doc2.gif"/>
                          <pic:cNvPicPr>
                            <a:picLocks noChangeAspect="1" noChangeArrowheads="1"/>
                          </pic:cNvPicPr>
                        </pic:nvPicPr>
                        <pic:blipFill>
                          <a:blip r:embed="rId14"/>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204178">
              <w:rPr>
                <w:rFonts w:ascii="宋体" w:eastAsia="宋体" w:hAnsi="宋体" w:cs="宋体"/>
                <w:sz w:val="24"/>
                <w:szCs w:val="24"/>
              </w:rPr>
              <w:t>唉</w:t>
            </w:r>
            <w:r w:rsidRPr="00204178">
              <w:rPr>
                <w:rFonts w:ascii="Times New Roman" w:eastAsia="Times New Roman" w:hAnsi="Times New Roman" w:cs="Times New Roman"/>
                <w:sz w:val="24"/>
                <w:szCs w:val="24"/>
              </w:rPr>
              <w:t>, </w:t>
            </w:r>
            <w:r w:rsidRPr="00204178">
              <w:rPr>
                <w:rFonts w:ascii="宋体" w:eastAsia="宋体" w:hAnsi="宋体" w:cs="宋体"/>
                <w:sz w:val="24"/>
                <w:szCs w:val="24"/>
              </w:rPr>
              <w:t>还用中间程序啊</w:t>
            </w:r>
            <w:r w:rsidRPr="00204178">
              <w:rPr>
                <w:rFonts w:ascii="Times New Roman" w:eastAsia="Times New Roman" w:hAnsi="Times New Roman" w:cs="Times New Roman"/>
                <w:sz w:val="24"/>
                <w:szCs w:val="24"/>
              </w:rPr>
              <w:t>. </w:t>
            </w:r>
            <w:r w:rsidRPr="00204178">
              <w:rPr>
                <w:rFonts w:ascii="宋体" w:eastAsia="宋体" w:hAnsi="宋体" w:cs="宋体"/>
                <w:sz w:val="24"/>
                <w:szCs w:val="24"/>
              </w:rPr>
              <w:t>直接在</w:t>
            </w:r>
            <w:r w:rsidRPr="00204178">
              <w:rPr>
                <w:rFonts w:ascii="Times New Roman" w:eastAsia="Times New Roman" w:hAnsi="Times New Roman" w:cs="Times New Roman"/>
                <w:sz w:val="24"/>
                <w:szCs w:val="24"/>
              </w:rPr>
              <w:t>STARTUPINFO</w:t>
            </w:r>
            <w:r w:rsidRPr="00204178">
              <w:rPr>
                <w:rFonts w:ascii="宋体" w:eastAsia="宋体" w:hAnsi="宋体" w:cs="宋体"/>
                <w:sz w:val="24"/>
                <w:szCs w:val="24"/>
              </w:rPr>
              <w:t>中指定一个管道的句柄就行了</w:t>
            </w:r>
            <w:r w:rsidRPr="00204178">
              <w:rPr>
                <w:rFonts w:ascii="Times New Roman" w:eastAsia="Times New Roman" w:hAnsi="Times New Roman" w:cs="Times New Roman"/>
                <w:sz w:val="24"/>
                <w:szCs w:val="24"/>
              </w:rPr>
              <w:t>. </w:t>
            </w:r>
            <w:r w:rsidRPr="00204178">
              <w:rPr>
                <w:rFonts w:ascii="宋体" w:eastAsia="宋体" w:hAnsi="宋体" w:cs="宋体"/>
                <w:sz w:val="24"/>
                <w:szCs w:val="24"/>
              </w:rPr>
              <w:t>即不必用到临时文件</w:t>
            </w:r>
            <w:r w:rsidRPr="00204178">
              <w:rPr>
                <w:rFonts w:ascii="Times New Roman" w:eastAsia="Times New Roman" w:hAnsi="Times New Roman" w:cs="Times New Roman"/>
                <w:sz w:val="24"/>
                <w:szCs w:val="24"/>
              </w:rPr>
              <w:t>,</w:t>
            </w:r>
            <w:r w:rsidRPr="00204178">
              <w:rPr>
                <w:rFonts w:ascii="宋体" w:eastAsia="宋体" w:hAnsi="宋体" w:cs="宋体"/>
                <w:sz w:val="24"/>
                <w:szCs w:val="24"/>
              </w:rPr>
              <w:t>也不必用到中介程序</w:t>
            </w:r>
            <w:r w:rsidRPr="00204178">
              <w:rPr>
                <w:rFonts w:ascii="Times New Roman" w:eastAsia="Times New Roman" w:hAnsi="Times New Roman" w:cs="Times New Roman"/>
                <w:sz w:val="24"/>
                <w:szCs w:val="24"/>
              </w:rPr>
              <w:t>.</w:t>
            </w:r>
            <w:r w:rsidRPr="00204178">
              <w:rPr>
                <w:rFonts w:ascii="Times New Roman" w:eastAsia="Times New Roman" w:hAnsi="Times New Roman" w:cs="Times New Roman"/>
                <w:sz w:val="24"/>
                <w:szCs w:val="24"/>
              </w:rPr>
              <w:br/>
            </w:r>
            <w:r w:rsidRPr="00204178">
              <w:rPr>
                <w:rFonts w:ascii="Times New Roman" w:eastAsia="Times New Roman" w:hAnsi="Times New Roman" w:cs="Times New Roman"/>
                <w:sz w:val="24"/>
                <w:szCs w:val="24"/>
              </w:rPr>
              <w:br/>
            </w:r>
            <w:proofErr w:type="gramStart"/>
            <w:r w:rsidRPr="00204178">
              <w:rPr>
                <w:rFonts w:ascii="Times New Roman" w:eastAsia="Times New Roman" w:hAnsi="Times New Roman" w:cs="Times New Roman"/>
                <w:sz w:val="24"/>
                <w:szCs w:val="24"/>
              </w:rPr>
              <w:t xml:space="preserve">( </w:t>
            </w:r>
            <w:r w:rsidRPr="00204178">
              <w:rPr>
                <w:rFonts w:ascii="宋体" w:eastAsia="宋体" w:hAnsi="宋体" w:cs="宋体"/>
                <w:sz w:val="24"/>
                <w:szCs w:val="24"/>
              </w:rPr>
              <w:t>我酷我用弱智王</w:t>
            </w:r>
            <w:proofErr w:type="gramEnd"/>
            <w:r w:rsidRPr="00204178">
              <w:rPr>
                <w:rFonts w:ascii="Times New Roman" w:eastAsia="Times New Roman" w:hAnsi="Times New Roman" w:cs="Times New Roman"/>
                <w:sz w:val="24"/>
                <w:szCs w:val="24"/>
              </w:rPr>
              <w:t xml:space="preserve"> </w:t>
            </w:r>
            <w:r w:rsidRPr="00204178">
              <w:rPr>
                <w:rFonts w:ascii="宋体" w:eastAsia="宋体" w:hAnsi="宋体" w:cs="宋体"/>
                <w:sz w:val="24"/>
                <w:szCs w:val="24"/>
              </w:rPr>
              <w:t>发表于</w:t>
            </w:r>
            <w:r w:rsidRPr="00204178">
              <w:rPr>
                <w:rFonts w:ascii="Times New Roman" w:eastAsia="Times New Roman" w:hAnsi="Times New Roman" w:cs="Times New Roman"/>
                <w:sz w:val="24"/>
                <w:szCs w:val="24"/>
              </w:rPr>
              <w:t xml:space="preserve"> 2004-5-1 19:23:00)</w:t>
            </w:r>
            <w:r w:rsidRPr="00204178">
              <w:rPr>
                <w:rFonts w:ascii="Times New Roman" w:eastAsia="Times New Roman" w:hAnsi="Times New Roman" w:cs="Times New Roman"/>
                <w:sz w:val="24"/>
                <w:szCs w:val="24"/>
              </w:rPr>
              <w:br/>
              <w:t> </w:t>
            </w:r>
            <w:r w:rsidRPr="00204178">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104775" cy="104775"/>
                  <wp:effectExtent l="19050" t="0" r="9525" b="0"/>
                  <wp:docPr id="18" name="Picture 18" descr="http://www.vckbase.com/document/image/do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vckbase.com/document/image/doc2.gif"/>
                          <pic:cNvPicPr>
                            <a:picLocks noChangeAspect="1" noChangeArrowheads="1"/>
                          </pic:cNvPicPr>
                        </pic:nvPicPr>
                        <pic:blipFill>
                          <a:blip r:embed="rId14"/>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204178">
              <w:rPr>
                <w:rFonts w:ascii="宋体" w:eastAsia="宋体" w:hAnsi="宋体" w:cs="宋体"/>
                <w:sz w:val="24"/>
                <w:szCs w:val="24"/>
              </w:rPr>
              <w:t>这样是不是麻烦了一些</w:t>
            </w:r>
            <w:r w:rsidRPr="00204178">
              <w:rPr>
                <w:rFonts w:ascii="Times New Roman" w:eastAsia="Times New Roman" w:hAnsi="Times New Roman" w:cs="Times New Roman"/>
                <w:sz w:val="24"/>
                <w:szCs w:val="24"/>
              </w:rPr>
              <w:t>?</w:t>
            </w:r>
            <w:r w:rsidRPr="00204178">
              <w:rPr>
                <w:rFonts w:ascii="宋体" w:eastAsia="宋体" w:hAnsi="宋体" w:cs="宋体"/>
                <w:sz w:val="24"/>
                <w:szCs w:val="24"/>
              </w:rPr>
              <w:t>我觉得</w:t>
            </w:r>
            <w:r w:rsidRPr="00204178">
              <w:rPr>
                <w:rFonts w:ascii="Times New Roman" w:eastAsia="Times New Roman" w:hAnsi="Times New Roman" w:cs="Times New Roman"/>
                <w:sz w:val="24"/>
                <w:szCs w:val="24"/>
              </w:rPr>
              <w:t>,</w:t>
            </w:r>
            <w:r w:rsidRPr="00204178">
              <w:rPr>
                <w:rFonts w:ascii="宋体" w:eastAsia="宋体" w:hAnsi="宋体" w:cs="宋体"/>
                <w:sz w:val="24"/>
                <w:szCs w:val="24"/>
              </w:rPr>
              <w:t>既然</w:t>
            </w:r>
            <w:proofErr w:type="spellStart"/>
            <w:r w:rsidRPr="00204178">
              <w:rPr>
                <w:rFonts w:ascii="Times New Roman" w:eastAsia="Times New Roman" w:hAnsi="Times New Roman" w:cs="Times New Roman"/>
                <w:sz w:val="24"/>
                <w:szCs w:val="24"/>
              </w:rPr>
              <w:t>CreateProcess</w:t>
            </w:r>
            <w:proofErr w:type="spellEnd"/>
            <w:r w:rsidRPr="00204178">
              <w:rPr>
                <w:rFonts w:ascii="宋体" w:eastAsia="宋体" w:hAnsi="宋体" w:cs="宋体"/>
                <w:sz w:val="24"/>
                <w:szCs w:val="24"/>
              </w:rPr>
              <w:t>中的</w:t>
            </w:r>
            <w:r w:rsidRPr="00204178">
              <w:rPr>
                <w:rFonts w:ascii="Times New Roman" w:eastAsia="Times New Roman" w:hAnsi="Times New Roman" w:cs="Times New Roman"/>
                <w:sz w:val="24"/>
                <w:szCs w:val="24"/>
              </w:rPr>
              <w:t>STARTUPINFO</w:t>
            </w:r>
            <w:r w:rsidRPr="00204178">
              <w:rPr>
                <w:rFonts w:ascii="宋体" w:eastAsia="宋体" w:hAnsi="宋体" w:cs="宋体"/>
                <w:sz w:val="24"/>
                <w:szCs w:val="24"/>
              </w:rPr>
              <w:t>结构体中可以指定标准输入输出流</w:t>
            </w:r>
            <w:r w:rsidRPr="00204178">
              <w:rPr>
                <w:rFonts w:ascii="Times New Roman" w:eastAsia="Times New Roman" w:hAnsi="Times New Roman" w:cs="Times New Roman"/>
                <w:sz w:val="24"/>
                <w:szCs w:val="24"/>
              </w:rPr>
              <w:t>,</w:t>
            </w:r>
            <w:r w:rsidRPr="00204178">
              <w:rPr>
                <w:rFonts w:ascii="宋体" w:eastAsia="宋体" w:hAnsi="宋体" w:cs="宋体"/>
                <w:sz w:val="24"/>
                <w:szCs w:val="24"/>
              </w:rPr>
              <w:t>那么</w:t>
            </w:r>
            <w:r w:rsidRPr="00204178">
              <w:rPr>
                <w:rFonts w:ascii="Times New Roman" w:eastAsia="Times New Roman" w:hAnsi="Times New Roman" w:cs="Times New Roman"/>
                <w:sz w:val="24"/>
                <w:szCs w:val="24"/>
              </w:rPr>
              <w:t>,</w:t>
            </w:r>
            <w:r w:rsidRPr="00204178">
              <w:rPr>
                <w:rFonts w:ascii="宋体" w:eastAsia="宋体" w:hAnsi="宋体" w:cs="宋体"/>
                <w:sz w:val="24"/>
                <w:szCs w:val="24"/>
              </w:rPr>
              <w:t>只需要把这个流传给子</w:t>
            </w:r>
            <w:r w:rsidRPr="00204178">
              <w:rPr>
                <w:rFonts w:ascii="Times New Roman" w:eastAsia="Times New Roman" w:hAnsi="Times New Roman" w:cs="Times New Roman"/>
                <w:sz w:val="24"/>
                <w:szCs w:val="24"/>
              </w:rPr>
              <w:t xml:space="preserve"> </w:t>
            </w:r>
            <w:r w:rsidRPr="00204178">
              <w:rPr>
                <w:rFonts w:ascii="宋体" w:eastAsia="宋体" w:hAnsi="宋体" w:cs="宋体"/>
                <w:sz w:val="24"/>
                <w:szCs w:val="24"/>
              </w:rPr>
              <w:t>进程</w:t>
            </w:r>
            <w:r w:rsidRPr="00204178">
              <w:rPr>
                <w:rFonts w:ascii="Times New Roman" w:eastAsia="Times New Roman" w:hAnsi="Times New Roman" w:cs="Times New Roman"/>
                <w:sz w:val="24"/>
                <w:szCs w:val="24"/>
              </w:rPr>
              <w:t>(</w:t>
            </w:r>
            <w:r w:rsidRPr="00204178">
              <w:rPr>
                <w:rFonts w:ascii="宋体" w:eastAsia="宋体" w:hAnsi="宋体" w:cs="宋体"/>
                <w:sz w:val="24"/>
                <w:szCs w:val="24"/>
              </w:rPr>
              <w:t>即是那些命令行程序</w:t>
            </w:r>
            <w:r w:rsidRPr="00204178">
              <w:rPr>
                <w:rFonts w:ascii="Times New Roman" w:eastAsia="Times New Roman" w:hAnsi="Times New Roman" w:cs="Times New Roman"/>
                <w:sz w:val="24"/>
                <w:szCs w:val="24"/>
              </w:rPr>
              <w:t>),</w:t>
            </w:r>
            <w:r w:rsidRPr="00204178">
              <w:rPr>
                <w:rFonts w:ascii="宋体" w:eastAsia="宋体" w:hAnsi="宋体" w:cs="宋体"/>
                <w:sz w:val="24"/>
                <w:szCs w:val="24"/>
              </w:rPr>
              <w:t>然后再通过</w:t>
            </w:r>
            <w:proofErr w:type="spellStart"/>
            <w:r w:rsidRPr="00204178">
              <w:rPr>
                <w:rFonts w:ascii="Times New Roman" w:eastAsia="Times New Roman" w:hAnsi="Times New Roman" w:cs="Times New Roman"/>
                <w:sz w:val="24"/>
                <w:szCs w:val="24"/>
              </w:rPr>
              <w:t>readfile</w:t>
            </w:r>
            <w:proofErr w:type="spellEnd"/>
            <w:r w:rsidRPr="00204178">
              <w:rPr>
                <w:rFonts w:ascii="宋体" w:eastAsia="宋体" w:hAnsi="宋体" w:cs="宋体"/>
                <w:sz w:val="24"/>
                <w:szCs w:val="24"/>
              </w:rPr>
              <w:t>来读取这个流</w:t>
            </w:r>
            <w:r w:rsidRPr="00204178">
              <w:rPr>
                <w:rFonts w:ascii="Times New Roman" w:eastAsia="Times New Roman" w:hAnsi="Times New Roman" w:cs="Times New Roman"/>
                <w:sz w:val="24"/>
                <w:szCs w:val="24"/>
              </w:rPr>
              <w:t>,</w:t>
            </w:r>
            <w:r w:rsidRPr="00204178">
              <w:rPr>
                <w:rFonts w:ascii="宋体" w:eastAsia="宋体" w:hAnsi="宋体" w:cs="宋体"/>
                <w:sz w:val="24"/>
                <w:szCs w:val="24"/>
              </w:rPr>
              <w:t>那不是更简捷吗</w:t>
            </w:r>
            <w:r w:rsidRPr="00204178">
              <w:rPr>
                <w:rFonts w:ascii="Times New Roman" w:eastAsia="Times New Roman" w:hAnsi="Times New Roman" w:cs="Times New Roman"/>
                <w:sz w:val="24"/>
                <w:szCs w:val="24"/>
              </w:rPr>
              <w:t xml:space="preserve">? </w:t>
            </w:r>
            <w:proofErr w:type="gramStart"/>
            <w:r w:rsidRPr="00204178">
              <w:rPr>
                <w:rFonts w:ascii="Times New Roman" w:eastAsia="Times New Roman" w:hAnsi="Times New Roman" w:cs="Times New Roman"/>
                <w:sz w:val="24"/>
                <w:szCs w:val="24"/>
              </w:rPr>
              <w:t xml:space="preserve">( </w:t>
            </w:r>
            <w:r w:rsidRPr="00204178">
              <w:rPr>
                <w:rFonts w:ascii="宋体" w:eastAsia="宋体" w:hAnsi="宋体" w:cs="宋体"/>
                <w:sz w:val="24"/>
                <w:szCs w:val="24"/>
              </w:rPr>
              <w:t>童梦</w:t>
            </w:r>
            <w:proofErr w:type="gramEnd"/>
            <w:r w:rsidRPr="00204178">
              <w:rPr>
                <w:rFonts w:ascii="Times New Roman" w:eastAsia="Times New Roman" w:hAnsi="Times New Roman" w:cs="Times New Roman"/>
                <w:sz w:val="24"/>
                <w:szCs w:val="24"/>
              </w:rPr>
              <w:t xml:space="preserve"> </w:t>
            </w:r>
            <w:r w:rsidRPr="00204178">
              <w:rPr>
                <w:rFonts w:ascii="宋体" w:eastAsia="宋体" w:hAnsi="宋体" w:cs="宋体"/>
                <w:sz w:val="24"/>
                <w:szCs w:val="24"/>
              </w:rPr>
              <w:t>发表于</w:t>
            </w:r>
            <w:r w:rsidRPr="00204178">
              <w:rPr>
                <w:rFonts w:ascii="Times New Roman" w:eastAsia="Times New Roman" w:hAnsi="Times New Roman" w:cs="Times New Roman"/>
                <w:sz w:val="24"/>
                <w:szCs w:val="24"/>
              </w:rPr>
              <w:t xml:space="preserve"> 2004-4-26 18:58:00)</w:t>
            </w:r>
            <w:r w:rsidRPr="00204178">
              <w:rPr>
                <w:rFonts w:ascii="Times New Roman" w:eastAsia="Times New Roman" w:hAnsi="Times New Roman" w:cs="Times New Roman"/>
                <w:sz w:val="24"/>
                <w:szCs w:val="24"/>
              </w:rPr>
              <w:br/>
              <w:t> </w:t>
            </w:r>
            <w:r w:rsidRPr="00204178">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extent cx="104775" cy="104775"/>
                  <wp:effectExtent l="19050" t="0" r="9525" b="0"/>
                  <wp:docPr id="19" name="Picture 19" descr="http://www.vckbase.com/document/image/do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vckbase.com/document/image/doc2.gif"/>
                          <pic:cNvPicPr>
                            <a:picLocks noChangeAspect="1" noChangeArrowheads="1"/>
                          </pic:cNvPicPr>
                        </pic:nvPicPr>
                        <pic:blipFill>
                          <a:blip r:embed="rId14"/>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204178">
              <w:rPr>
                <w:rFonts w:ascii="宋体" w:eastAsia="宋体" w:hAnsi="宋体" w:cs="宋体"/>
                <w:sz w:val="24"/>
                <w:szCs w:val="24"/>
              </w:rPr>
              <w:t>发现牛的程序员都很有文采。</w:t>
            </w:r>
            <w:r w:rsidRPr="00204178">
              <w:rPr>
                <w:rFonts w:ascii="Times New Roman" w:eastAsia="Times New Roman" w:hAnsi="Times New Roman" w:cs="Times New Roman"/>
                <w:sz w:val="24"/>
                <w:szCs w:val="24"/>
              </w:rPr>
              <w:br/>
            </w:r>
            <w:r w:rsidRPr="00204178">
              <w:rPr>
                <w:rFonts w:ascii="宋体" w:eastAsia="宋体" w:hAnsi="宋体" w:cs="宋体"/>
                <w:sz w:val="24"/>
                <w:szCs w:val="24"/>
              </w:rPr>
              <w:t>可见知识是相通的。。。。。。</w:t>
            </w:r>
            <w:r w:rsidRPr="00204178">
              <w:rPr>
                <w:rFonts w:ascii="Times New Roman" w:eastAsia="Times New Roman" w:hAnsi="Times New Roman" w:cs="Times New Roman"/>
                <w:sz w:val="24"/>
                <w:szCs w:val="24"/>
              </w:rPr>
              <w:br/>
            </w:r>
            <w:r w:rsidRPr="00204178">
              <w:rPr>
                <w:rFonts w:ascii="Times New Roman" w:eastAsia="Times New Roman" w:hAnsi="Times New Roman" w:cs="Times New Roman"/>
                <w:sz w:val="24"/>
                <w:szCs w:val="24"/>
              </w:rPr>
              <w:br/>
            </w:r>
            <w:r w:rsidRPr="00204178">
              <w:rPr>
                <w:rFonts w:ascii="宋体" w:eastAsia="宋体" w:hAnsi="宋体" w:cs="宋体"/>
                <w:sz w:val="24"/>
                <w:szCs w:val="24"/>
              </w:rPr>
              <w:t>尔曰浅显，彼曰艰深，唯其深入，方可浅出。</w:t>
            </w:r>
            <w:r w:rsidRPr="00204178">
              <w:rPr>
                <w:rFonts w:ascii="Times New Roman" w:eastAsia="Times New Roman" w:hAnsi="Times New Roman" w:cs="Times New Roman"/>
                <w:sz w:val="24"/>
                <w:szCs w:val="24"/>
              </w:rPr>
              <w:t xml:space="preserve"> </w:t>
            </w:r>
            <w:proofErr w:type="gramStart"/>
            <w:r w:rsidRPr="00204178">
              <w:rPr>
                <w:rFonts w:ascii="Times New Roman" w:eastAsia="Times New Roman" w:hAnsi="Times New Roman" w:cs="Times New Roman"/>
                <w:sz w:val="24"/>
                <w:szCs w:val="24"/>
              </w:rPr>
              <w:t xml:space="preserve">( </w:t>
            </w:r>
            <w:proofErr w:type="spellStart"/>
            <w:r w:rsidRPr="00204178">
              <w:rPr>
                <w:rFonts w:ascii="Times New Roman" w:eastAsia="Times New Roman" w:hAnsi="Times New Roman" w:cs="Times New Roman"/>
                <w:sz w:val="24"/>
                <w:szCs w:val="24"/>
              </w:rPr>
              <w:t>superdai</w:t>
            </w:r>
            <w:proofErr w:type="spellEnd"/>
            <w:proofErr w:type="gramEnd"/>
            <w:r w:rsidRPr="00204178">
              <w:rPr>
                <w:rFonts w:ascii="Times New Roman" w:eastAsia="Times New Roman" w:hAnsi="Times New Roman" w:cs="Times New Roman"/>
                <w:sz w:val="24"/>
                <w:szCs w:val="24"/>
              </w:rPr>
              <w:t xml:space="preserve"> </w:t>
            </w:r>
            <w:r w:rsidRPr="00204178">
              <w:rPr>
                <w:rFonts w:ascii="宋体" w:eastAsia="宋体" w:hAnsi="宋体" w:cs="宋体"/>
                <w:sz w:val="24"/>
                <w:szCs w:val="24"/>
              </w:rPr>
              <w:t>发表于</w:t>
            </w:r>
            <w:r w:rsidRPr="00204178">
              <w:rPr>
                <w:rFonts w:ascii="Times New Roman" w:eastAsia="Times New Roman" w:hAnsi="Times New Roman" w:cs="Times New Roman"/>
                <w:sz w:val="24"/>
                <w:szCs w:val="24"/>
              </w:rPr>
              <w:t xml:space="preserve"> 2004-4-22 10:25:00)</w:t>
            </w:r>
            <w:r w:rsidRPr="00204178">
              <w:rPr>
                <w:rFonts w:ascii="Times New Roman" w:eastAsia="Times New Roman" w:hAnsi="Times New Roman" w:cs="Times New Roman"/>
                <w:sz w:val="24"/>
                <w:szCs w:val="24"/>
              </w:rPr>
              <w:br/>
              <w:t> </w:t>
            </w:r>
            <w:r w:rsidRPr="00204178">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104775" cy="104775"/>
                  <wp:effectExtent l="19050" t="0" r="9525" b="0"/>
                  <wp:docPr id="20" name="Picture 20" descr="http://www.vckbase.com/document/image/do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vckbase.com/document/image/doc2.gif"/>
                          <pic:cNvPicPr>
                            <a:picLocks noChangeAspect="1" noChangeArrowheads="1"/>
                          </pic:cNvPicPr>
                        </pic:nvPicPr>
                        <pic:blipFill>
                          <a:blip r:embed="rId14"/>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204178">
              <w:rPr>
                <w:rFonts w:ascii="宋体" w:eastAsia="宋体" w:hAnsi="宋体" w:cs="宋体"/>
                <w:sz w:val="24"/>
                <w:szCs w:val="24"/>
              </w:rPr>
              <w:t>作者就是经常在《程序员》上发表文章的那个王咏刚。</w:t>
            </w:r>
            <w:r w:rsidRPr="00204178">
              <w:rPr>
                <w:rFonts w:ascii="Times New Roman" w:eastAsia="Times New Roman" w:hAnsi="Times New Roman" w:cs="Times New Roman"/>
                <w:sz w:val="24"/>
                <w:szCs w:val="24"/>
              </w:rPr>
              <w:br/>
            </w:r>
            <w:r w:rsidRPr="00204178">
              <w:rPr>
                <w:rFonts w:ascii="宋体" w:eastAsia="宋体" w:hAnsi="宋体" w:cs="宋体"/>
                <w:sz w:val="24"/>
                <w:szCs w:val="24"/>
              </w:rPr>
              <w:t>我阅读作者的多篇技术文章，对作者的技术功底简直崇拜的要死：）</w:t>
            </w:r>
            <w:r w:rsidRPr="00204178">
              <w:rPr>
                <w:rFonts w:ascii="Times New Roman" w:eastAsia="Times New Roman" w:hAnsi="Times New Roman" w:cs="Times New Roman"/>
                <w:sz w:val="24"/>
                <w:szCs w:val="24"/>
              </w:rPr>
              <w:t xml:space="preserve"> ( </w:t>
            </w:r>
            <w:proofErr w:type="spellStart"/>
            <w:r w:rsidRPr="00204178">
              <w:rPr>
                <w:rFonts w:ascii="Times New Roman" w:eastAsia="Times New Roman" w:hAnsi="Times New Roman" w:cs="Times New Roman"/>
                <w:sz w:val="24"/>
                <w:szCs w:val="24"/>
              </w:rPr>
              <w:t>wuhuaqiang</w:t>
            </w:r>
            <w:proofErr w:type="spellEnd"/>
            <w:r w:rsidRPr="00204178">
              <w:rPr>
                <w:rFonts w:ascii="Times New Roman" w:eastAsia="Times New Roman" w:hAnsi="Times New Roman" w:cs="Times New Roman"/>
                <w:sz w:val="24"/>
                <w:szCs w:val="24"/>
              </w:rPr>
              <w:t xml:space="preserve"> </w:t>
            </w:r>
            <w:r w:rsidRPr="00204178">
              <w:rPr>
                <w:rFonts w:ascii="宋体" w:eastAsia="宋体" w:hAnsi="宋体" w:cs="宋体"/>
                <w:sz w:val="24"/>
                <w:szCs w:val="24"/>
              </w:rPr>
              <w:t>发表于</w:t>
            </w:r>
            <w:r w:rsidRPr="00204178">
              <w:rPr>
                <w:rFonts w:ascii="Times New Roman" w:eastAsia="Times New Roman" w:hAnsi="Times New Roman" w:cs="Times New Roman"/>
                <w:sz w:val="24"/>
                <w:szCs w:val="24"/>
              </w:rPr>
              <w:t xml:space="preserve"> 2004-4-21 17:51:00)</w:t>
            </w:r>
            <w:r w:rsidRPr="00204178">
              <w:rPr>
                <w:rFonts w:ascii="Times New Roman" w:eastAsia="Times New Roman" w:hAnsi="Times New Roman" w:cs="Times New Roman"/>
                <w:sz w:val="24"/>
                <w:szCs w:val="24"/>
              </w:rPr>
              <w:br/>
              <w:t> </w:t>
            </w:r>
            <w:r w:rsidRPr="00204178">
              <w:rPr>
                <w:rFonts w:ascii="Times New Roman" w:eastAsia="Times New Roman" w:hAnsi="Times New Roman" w:cs="Times New Roman"/>
                <w:sz w:val="24"/>
                <w:szCs w:val="24"/>
              </w:rPr>
              <w:br/>
              <w:t>.......................................................</w:t>
            </w:r>
            <w:r w:rsidRPr="00204178">
              <w:rPr>
                <w:rFonts w:ascii="Times New Roman" w:eastAsia="Times New Roman" w:hAnsi="Times New Roman" w:cs="Times New Roman"/>
                <w:sz w:val="24"/>
                <w:szCs w:val="24"/>
              </w:rPr>
              <w:br/>
            </w:r>
            <w:hyperlink r:id="rId15" w:tgtFrame="_blank" w:history="1">
              <w:r w:rsidRPr="00204178">
                <w:rPr>
                  <w:rFonts w:ascii="Times New Roman" w:eastAsia="Times New Roman" w:hAnsi="Times New Roman" w:cs="Times New Roman"/>
                  <w:color w:val="0000FF"/>
                  <w:sz w:val="24"/>
                  <w:szCs w:val="24"/>
                  <w:u w:val="single"/>
                </w:rPr>
                <w:t>More...</w:t>
              </w:r>
            </w:hyperlink>
            <w:r w:rsidRPr="00204178">
              <w:rPr>
                <w:rFonts w:ascii="Times New Roman" w:eastAsia="Times New Roman" w:hAnsi="Times New Roman" w:cs="Times New Roman"/>
                <w:sz w:val="24"/>
                <w:szCs w:val="24"/>
              </w:rPr>
              <w:t xml:space="preserve"> </w:t>
            </w:r>
          </w:p>
        </w:tc>
      </w:tr>
    </w:tbl>
    <w:p w:rsidR="00204178" w:rsidRPr="00204178" w:rsidRDefault="00204178" w:rsidP="00204178">
      <w:pPr>
        <w:spacing w:after="0" w:line="240" w:lineRule="auto"/>
        <w:rPr>
          <w:ins w:id="3" w:author="Unknown"/>
          <w:rFonts w:ascii="Times New Roman" w:eastAsia="Times New Roman" w:hAnsi="Times New Roman" w:cs="Times New Roman"/>
          <w:sz w:val="24"/>
          <w:szCs w:val="24"/>
        </w:rPr>
      </w:pPr>
    </w:p>
    <w:p w:rsidR="00204178" w:rsidRPr="00204178" w:rsidRDefault="00204178" w:rsidP="00204178">
      <w:pPr>
        <w:spacing w:after="0" w:line="240" w:lineRule="auto"/>
        <w:jc w:val="right"/>
        <w:rPr>
          <w:ins w:id="4" w:author="Unknown"/>
          <w:rFonts w:ascii="Times New Roman" w:eastAsia="Times New Roman" w:hAnsi="Times New Roman" w:cs="Times New Roman"/>
          <w:sz w:val="24"/>
          <w:szCs w:val="24"/>
        </w:rPr>
      </w:pPr>
    </w:p>
    <w:p w:rsidR="00524B37" w:rsidRDefault="00204178">
      <w:r>
        <w:rPr>
          <w:noProof/>
        </w:rPr>
        <w:drawing>
          <wp:inline distT="0" distB="0" distL="0" distR="0">
            <wp:extent cx="104775" cy="104775"/>
            <wp:effectExtent l="19050" t="0" r="9525" b="0"/>
            <wp:docPr id="41" name="Picture 41" descr="http://www.vckbase.com/SYS/script/image/d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vckbase.com/SYS/script/image/doc.gif"/>
                    <pic:cNvPicPr>
                      <a:picLocks noChangeAspect="1" noChangeArrowheads="1"/>
                    </pic:cNvPicPr>
                  </pic:nvPicPr>
                  <pic:blipFill>
                    <a:blip r:embed="rId14"/>
                    <a:srcRect/>
                    <a:stretch>
                      <a:fillRect/>
                    </a:stretch>
                  </pic:blipFill>
                  <pic:spPr bwMode="auto">
                    <a:xfrm>
                      <a:off x="0" y="0"/>
                      <a:ext cx="104775" cy="104775"/>
                    </a:xfrm>
                    <a:prstGeom prst="rect">
                      <a:avLst/>
                    </a:prstGeom>
                    <a:noFill/>
                    <a:ln w="9525">
                      <a:noFill/>
                      <a:miter lim="800000"/>
                      <a:headEnd/>
                      <a:tailEnd/>
                    </a:ln>
                  </pic:spPr>
                </pic:pic>
              </a:graphicData>
            </a:graphic>
          </wp:inline>
        </w:drawing>
      </w:r>
      <w:r>
        <w:t>龙仪</w:t>
      </w:r>
      <w:r>
        <w:t>:GOOD</w:t>
      </w:r>
      <w:r>
        <w:br/>
        <w:t>(</w:t>
      </w:r>
      <w:r>
        <w:t>发表于</w:t>
      </w:r>
      <w:r>
        <w:t>2004-4-18 22:52:00)</w:t>
      </w:r>
      <w:r>
        <w:br/>
      </w:r>
      <w:r>
        <w:br/>
      </w:r>
      <w:r>
        <w:rPr>
          <w:noProof/>
        </w:rPr>
        <w:drawing>
          <wp:inline distT="0" distB="0" distL="0" distR="0">
            <wp:extent cx="104775" cy="104775"/>
            <wp:effectExtent l="19050" t="0" r="9525" b="0"/>
            <wp:docPr id="42" name="Picture 42" descr="http://www.vckbase.com/SYS/script/image/d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vckbase.com/SYS/script/image/doc.gif"/>
                    <pic:cNvPicPr>
                      <a:picLocks noChangeAspect="1" noChangeArrowheads="1"/>
                    </pic:cNvPicPr>
                  </pic:nvPicPr>
                  <pic:blipFill>
                    <a:blip r:embed="rId14"/>
                    <a:srcRect/>
                    <a:stretch>
                      <a:fillRect/>
                    </a:stretch>
                  </pic:blipFill>
                  <pic:spPr bwMode="auto">
                    <a:xfrm>
                      <a:off x="0" y="0"/>
                      <a:ext cx="104775" cy="104775"/>
                    </a:xfrm>
                    <a:prstGeom prst="rect">
                      <a:avLst/>
                    </a:prstGeom>
                    <a:noFill/>
                    <a:ln w="9525">
                      <a:noFill/>
                      <a:miter lim="800000"/>
                      <a:headEnd/>
                      <a:tailEnd/>
                    </a:ln>
                  </pic:spPr>
                </pic:pic>
              </a:graphicData>
            </a:graphic>
          </wp:inline>
        </w:drawing>
      </w:r>
      <w:proofErr w:type="spellStart"/>
      <w:r>
        <w:t>xiaojin</w:t>
      </w:r>
      <w:proofErr w:type="spellEnd"/>
      <w:r>
        <w:t>:</w:t>
      </w:r>
      <w:r>
        <w:t>好，建议放到在线杂志中去。</w:t>
      </w:r>
      <w:r>
        <w:br/>
        <w:t>(</w:t>
      </w:r>
      <w:r>
        <w:t>发表于</w:t>
      </w:r>
      <w:r>
        <w:t>2004-4-19 12:35:00)</w:t>
      </w:r>
      <w:r>
        <w:br/>
      </w:r>
      <w:r>
        <w:br/>
      </w:r>
      <w:r>
        <w:rPr>
          <w:noProof/>
        </w:rPr>
        <w:drawing>
          <wp:inline distT="0" distB="0" distL="0" distR="0">
            <wp:extent cx="104775" cy="104775"/>
            <wp:effectExtent l="19050" t="0" r="9525" b="0"/>
            <wp:docPr id="43" name="Picture 43" descr="http://www.vckbase.com/SYS/script/image/d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vckbase.com/SYS/script/image/doc.gif"/>
                    <pic:cNvPicPr>
                      <a:picLocks noChangeAspect="1" noChangeArrowheads="1"/>
                    </pic:cNvPicPr>
                  </pic:nvPicPr>
                  <pic:blipFill>
                    <a:blip r:embed="rId14"/>
                    <a:srcRect/>
                    <a:stretch>
                      <a:fillRect/>
                    </a:stretch>
                  </pic:blipFill>
                  <pic:spPr bwMode="auto">
                    <a:xfrm>
                      <a:off x="0" y="0"/>
                      <a:ext cx="104775" cy="104775"/>
                    </a:xfrm>
                    <a:prstGeom prst="rect">
                      <a:avLst/>
                    </a:prstGeom>
                    <a:noFill/>
                    <a:ln w="9525">
                      <a:noFill/>
                      <a:miter lim="800000"/>
                      <a:headEnd/>
                      <a:tailEnd/>
                    </a:ln>
                  </pic:spPr>
                </pic:pic>
              </a:graphicData>
            </a:graphic>
          </wp:inline>
        </w:drawing>
      </w:r>
      <w:proofErr w:type="spellStart"/>
      <w:r>
        <w:t>Madlee</w:t>
      </w:r>
      <w:proofErr w:type="spellEnd"/>
      <w:proofErr w:type="gramStart"/>
      <w:r>
        <w:t>:</w:t>
      </w:r>
      <w:r>
        <w:t>收藏先</w:t>
      </w:r>
      <w:proofErr w:type="gramEnd"/>
      <w:r>
        <w:t>，不过我想应该可以不通过中间的那个进程直接读写子进程的</w:t>
      </w:r>
      <w:proofErr w:type="spellStart"/>
      <w:r>
        <w:t>io</w:t>
      </w:r>
      <w:proofErr w:type="spellEnd"/>
      <w:r>
        <w:t>的。</w:t>
      </w:r>
      <w:proofErr w:type="spellStart"/>
      <w:r>
        <w:t>msdn</w:t>
      </w:r>
      <w:proofErr w:type="spellEnd"/>
      <w:r>
        <w:t>里有个例子，我一直希望能把他封装成标准的</w:t>
      </w:r>
      <w:r>
        <w:t>stream</w:t>
      </w:r>
      <w:r>
        <w:t>，可惜水平不够。</w:t>
      </w:r>
      <w:r>
        <w:t>:(</w:t>
      </w:r>
      <w:r>
        <w:br/>
      </w:r>
      <w:r>
        <w:br/>
        <w:t>(</w:t>
      </w:r>
      <w:r>
        <w:t>发表于</w:t>
      </w:r>
      <w:r>
        <w:t>2004-4-19 18:44:00</w:t>
      </w:r>
      <w:proofErr w:type="gramStart"/>
      <w:r>
        <w:t>)</w:t>
      </w:r>
      <w:proofErr w:type="gramEnd"/>
      <w:r>
        <w:br/>
      </w:r>
      <w:r>
        <w:br/>
      </w:r>
      <w:r>
        <w:rPr>
          <w:noProof/>
        </w:rPr>
        <w:drawing>
          <wp:inline distT="0" distB="0" distL="0" distR="0">
            <wp:extent cx="104775" cy="104775"/>
            <wp:effectExtent l="19050" t="0" r="9525" b="0"/>
            <wp:docPr id="44" name="Picture 44" descr="http://www.vckbase.com/SYS/script/image/d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vckbase.com/SYS/script/image/doc.gif"/>
                    <pic:cNvPicPr>
                      <a:picLocks noChangeAspect="1" noChangeArrowheads="1"/>
                    </pic:cNvPicPr>
                  </pic:nvPicPr>
                  <pic:blipFill>
                    <a:blip r:embed="rId14"/>
                    <a:srcRect/>
                    <a:stretch>
                      <a:fillRect/>
                    </a:stretch>
                  </pic:blipFill>
                  <pic:spPr bwMode="auto">
                    <a:xfrm>
                      <a:off x="0" y="0"/>
                      <a:ext cx="104775" cy="104775"/>
                    </a:xfrm>
                    <a:prstGeom prst="rect">
                      <a:avLst/>
                    </a:prstGeom>
                    <a:noFill/>
                    <a:ln w="9525">
                      <a:noFill/>
                      <a:miter lim="800000"/>
                      <a:headEnd/>
                      <a:tailEnd/>
                    </a:ln>
                  </pic:spPr>
                </pic:pic>
              </a:graphicData>
            </a:graphic>
          </wp:inline>
        </w:drawing>
      </w:r>
      <w:proofErr w:type="spellStart"/>
      <w:r>
        <w:t>wuhuaqiang</w:t>
      </w:r>
      <w:proofErr w:type="spellEnd"/>
      <w:r>
        <w:t>:</w:t>
      </w:r>
      <w:r>
        <w:t>作者就是经常在《程序员》上发表文章的那个王咏刚。</w:t>
      </w:r>
      <w:r>
        <w:br/>
      </w:r>
      <w:r>
        <w:t>我阅读作者的多篇技术文章，对作者的技术功底简直崇拜的要死：）</w:t>
      </w:r>
      <w:r>
        <w:br/>
        <w:t>(</w:t>
      </w:r>
      <w:r>
        <w:t>发表于</w:t>
      </w:r>
      <w:r>
        <w:t>2004-4-21 17:51:00)</w:t>
      </w:r>
      <w:r>
        <w:br/>
      </w:r>
      <w:r>
        <w:br/>
      </w:r>
      <w:r>
        <w:rPr>
          <w:noProof/>
        </w:rPr>
        <w:drawing>
          <wp:inline distT="0" distB="0" distL="0" distR="0">
            <wp:extent cx="104775" cy="104775"/>
            <wp:effectExtent l="19050" t="0" r="9525" b="0"/>
            <wp:docPr id="45" name="Picture 45" descr="http://www.vckbase.com/SYS/script/image/d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vckbase.com/SYS/script/image/doc.gif"/>
                    <pic:cNvPicPr>
                      <a:picLocks noChangeAspect="1" noChangeArrowheads="1"/>
                    </pic:cNvPicPr>
                  </pic:nvPicPr>
                  <pic:blipFill>
                    <a:blip r:embed="rId14"/>
                    <a:srcRect/>
                    <a:stretch>
                      <a:fillRect/>
                    </a:stretch>
                  </pic:blipFill>
                  <pic:spPr bwMode="auto">
                    <a:xfrm>
                      <a:off x="0" y="0"/>
                      <a:ext cx="104775" cy="104775"/>
                    </a:xfrm>
                    <a:prstGeom prst="rect">
                      <a:avLst/>
                    </a:prstGeom>
                    <a:noFill/>
                    <a:ln w="9525">
                      <a:noFill/>
                      <a:miter lim="800000"/>
                      <a:headEnd/>
                      <a:tailEnd/>
                    </a:ln>
                  </pic:spPr>
                </pic:pic>
              </a:graphicData>
            </a:graphic>
          </wp:inline>
        </w:drawing>
      </w:r>
      <w:proofErr w:type="spellStart"/>
      <w:r>
        <w:t>superdai</w:t>
      </w:r>
      <w:proofErr w:type="spellEnd"/>
      <w:r>
        <w:t>:</w:t>
      </w:r>
      <w:r>
        <w:t>发现牛的程序员都很有文采。</w:t>
      </w:r>
      <w:r>
        <w:br/>
      </w:r>
      <w:r>
        <w:t>可见知识是相通的。。。。。。</w:t>
      </w:r>
      <w:r>
        <w:br/>
      </w:r>
      <w:r>
        <w:br/>
      </w:r>
      <w:r>
        <w:t>尔曰浅显，彼曰艰深，唯其深入，方可浅出。</w:t>
      </w:r>
      <w:r>
        <w:br/>
        <w:t>(</w:t>
      </w:r>
      <w:r>
        <w:t>发表于</w:t>
      </w:r>
      <w:r>
        <w:t>2004-4-22 10:25:00</w:t>
      </w:r>
      <w:proofErr w:type="gramStart"/>
      <w:r>
        <w:t>)</w:t>
      </w:r>
      <w:proofErr w:type="gramEnd"/>
      <w:r>
        <w:br/>
      </w:r>
      <w:r>
        <w:br/>
      </w:r>
      <w:r>
        <w:rPr>
          <w:noProof/>
        </w:rPr>
        <w:drawing>
          <wp:inline distT="0" distB="0" distL="0" distR="0">
            <wp:extent cx="104775" cy="104775"/>
            <wp:effectExtent l="19050" t="0" r="9525" b="0"/>
            <wp:docPr id="46" name="Picture 46" descr="http://www.vckbase.com/SYS/script/image/d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vckbase.com/SYS/script/image/doc.gif"/>
                    <pic:cNvPicPr>
                      <a:picLocks noChangeAspect="1" noChangeArrowheads="1"/>
                    </pic:cNvPicPr>
                  </pic:nvPicPr>
                  <pic:blipFill>
                    <a:blip r:embed="rId14"/>
                    <a:srcRect/>
                    <a:stretch>
                      <a:fillRect/>
                    </a:stretch>
                  </pic:blipFill>
                  <pic:spPr bwMode="auto">
                    <a:xfrm>
                      <a:off x="0" y="0"/>
                      <a:ext cx="104775" cy="104775"/>
                    </a:xfrm>
                    <a:prstGeom prst="rect">
                      <a:avLst/>
                    </a:prstGeom>
                    <a:noFill/>
                    <a:ln w="9525">
                      <a:noFill/>
                      <a:miter lim="800000"/>
                      <a:headEnd/>
                      <a:tailEnd/>
                    </a:ln>
                  </pic:spPr>
                </pic:pic>
              </a:graphicData>
            </a:graphic>
          </wp:inline>
        </w:drawing>
      </w:r>
      <w:r>
        <w:t>童梦</w:t>
      </w:r>
      <w:r>
        <w:t>:</w:t>
      </w:r>
      <w:r>
        <w:t>这样是不是麻烦了一些</w:t>
      </w:r>
      <w:r>
        <w:t>?</w:t>
      </w:r>
      <w:r>
        <w:t>我觉得</w:t>
      </w:r>
      <w:r>
        <w:t>,</w:t>
      </w:r>
      <w:r>
        <w:t>既然</w:t>
      </w:r>
      <w:proofErr w:type="spellStart"/>
      <w:r>
        <w:t>CreateProcess</w:t>
      </w:r>
      <w:proofErr w:type="spellEnd"/>
      <w:r>
        <w:t>中的</w:t>
      </w:r>
      <w:r>
        <w:t>STARTUPINFO</w:t>
      </w:r>
      <w:r>
        <w:t>结构体中可以指定标准输入输出流</w:t>
      </w:r>
      <w:r>
        <w:t>,</w:t>
      </w:r>
      <w:r>
        <w:t>那么</w:t>
      </w:r>
      <w:r>
        <w:t>,</w:t>
      </w:r>
      <w:r>
        <w:t>只需要把这个流传给子进程</w:t>
      </w:r>
      <w:r>
        <w:t>(</w:t>
      </w:r>
      <w:r>
        <w:t>即是那些命令行程序</w:t>
      </w:r>
      <w:r>
        <w:t>),</w:t>
      </w:r>
      <w:r>
        <w:t>然后再通过</w:t>
      </w:r>
      <w:proofErr w:type="spellStart"/>
      <w:r>
        <w:t>readfile</w:t>
      </w:r>
      <w:proofErr w:type="spellEnd"/>
      <w:r>
        <w:t>来读取这个流</w:t>
      </w:r>
      <w:r>
        <w:t>,</w:t>
      </w:r>
      <w:r>
        <w:t>那不是更简捷吗</w:t>
      </w:r>
      <w:r>
        <w:t>?</w:t>
      </w:r>
      <w:r>
        <w:br/>
        <w:t>(</w:t>
      </w:r>
      <w:r>
        <w:t>发表于</w:t>
      </w:r>
      <w:r>
        <w:t>2004-4-26 18:58:00</w:t>
      </w:r>
      <w:proofErr w:type="gramStart"/>
      <w:r>
        <w:t>)</w:t>
      </w:r>
      <w:proofErr w:type="gramEnd"/>
      <w:r>
        <w:br/>
      </w:r>
      <w:r>
        <w:br/>
      </w:r>
      <w:r>
        <w:rPr>
          <w:noProof/>
        </w:rPr>
        <w:drawing>
          <wp:inline distT="0" distB="0" distL="0" distR="0">
            <wp:extent cx="104775" cy="104775"/>
            <wp:effectExtent l="19050" t="0" r="9525" b="0"/>
            <wp:docPr id="47" name="Picture 47" descr="http://www.vckbase.com/SYS/script/image/d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vckbase.com/SYS/script/image/doc.gif"/>
                    <pic:cNvPicPr>
                      <a:picLocks noChangeAspect="1" noChangeArrowheads="1"/>
                    </pic:cNvPicPr>
                  </pic:nvPicPr>
                  <pic:blipFill>
                    <a:blip r:embed="rId14"/>
                    <a:srcRect/>
                    <a:stretch>
                      <a:fillRect/>
                    </a:stretch>
                  </pic:blipFill>
                  <pic:spPr bwMode="auto">
                    <a:xfrm>
                      <a:off x="0" y="0"/>
                      <a:ext cx="104775" cy="104775"/>
                    </a:xfrm>
                    <a:prstGeom prst="rect">
                      <a:avLst/>
                    </a:prstGeom>
                    <a:noFill/>
                    <a:ln w="9525">
                      <a:noFill/>
                      <a:miter lim="800000"/>
                      <a:headEnd/>
                      <a:tailEnd/>
                    </a:ln>
                  </pic:spPr>
                </pic:pic>
              </a:graphicData>
            </a:graphic>
          </wp:inline>
        </w:drawing>
      </w:r>
      <w:r>
        <w:t>我酷我用弱智王</w:t>
      </w:r>
      <w:r>
        <w:t>:</w:t>
      </w:r>
      <w:r>
        <w:t>唉</w:t>
      </w:r>
      <w:r>
        <w:t>, </w:t>
      </w:r>
      <w:r>
        <w:t>还用中间程序啊</w:t>
      </w:r>
      <w:r>
        <w:t>. </w:t>
      </w:r>
      <w:r>
        <w:t>直接在</w:t>
      </w:r>
      <w:r>
        <w:t>STARTUPINFO</w:t>
      </w:r>
      <w:r>
        <w:t>中指定一个管道的句柄就行</w:t>
      </w:r>
      <w:r>
        <w:lastRenderedPageBreak/>
        <w:t>了</w:t>
      </w:r>
      <w:r>
        <w:t>. </w:t>
      </w:r>
      <w:r>
        <w:t>即不必用到临时文件</w:t>
      </w:r>
      <w:r>
        <w:t>,</w:t>
      </w:r>
      <w:r>
        <w:t>也不必用到中介程序</w:t>
      </w:r>
      <w:r>
        <w:t>.</w:t>
      </w:r>
      <w:r>
        <w:br/>
      </w:r>
      <w:r>
        <w:br/>
      </w:r>
      <w:r>
        <w:br/>
        <w:t>(</w:t>
      </w:r>
      <w:r>
        <w:t>发表于</w:t>
      </w:r>
      <w:r>
        <w:t>2004-5-1 19:23:00</w:t>
      </w:r>
      <w:proofErr w:type="gramStart"/>
      <w:r>
        <w:t>)</w:t>
      </w:r>
      <w:proofErr w:type="gramEnd"/>
      <w:r>
        <w:br/>
      </w:r>
      <w:r>
        <w:br/>
      </w:r>
      <w:r>
        <w:rPr>
          <w:noProof/>
        </w:rPr>
        <w:drawing>
          <wp:inline distT="0" distB="0" distL="0" distR="0">
            <wp:extent cx="104775" cy="104775"/>
            <wp:effectExtent l="19050" t="0" r="9525" b="0"/>
            <wp:docPr id="48" name="Picture 48" descr="http://www.vckbase.com/SYS/script/image/d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vckbase.com/SYS/script/image/doc.gif"/>
                    <pic:cNvPicPr>
                      <a:picLocks noChangeAspect="1" noChangeArrowheads="1"/>
                    </pic:cNvPicPr>
                  </pic:nvPicPr>
                  <pic:blipFill>
                    <a:blip r:embed="rId14"/>
                    <a:srcRect/>
                    <a:stretch>
                      <a:fillRect/>
                    </a:stretch>
                  </pic:blipFill>
                  <pic:spPr bwMode="auto">
                    <a:xfrm>
                      <a:off x="0" y="0"/>
                      <a:ext cx="104775" cy="104775"/>
                    </a:xfrm>
                    <a:prstGeom prst="rect">
                      <a:avLst/>
                    </a:prstGeom>
                    <a:noFill/>
                    <a:ln w="9525">
                      <a:noFill/>
                      <a:miter lim="800000"/>
                      <a:headEnd/>
                      <a:tailEnd/>
                    </a:ln>
                  </pic:spPr>
                </pic:pic>
              </a:graphicData>
            </a:graphic>
          </wp:inline>
        </w:drawing>
      </w:r>
      <w:proofErr w:type="spellStart"/>
      <w:r>
        <w:t>chebyshe</w:t>
      </w:r>
      <w:proofErr w:type="spellEnd"/>
      <w:r>
        <w:t>:</w:t>
      </w:r>
      <w:r>
        <w:t>请教各位：我刚刚接触管道，想实现进程交互通信，我在父程序中创建子进程和两个匿名管道，怎么输入的数据传递给子进程叫子进程来处理？我将标准输入设为一个管道的读句柄，然后由另一个管道传出来，怎么没反应？谢谢！</w:t>
      </w:r>
      <w:r>
        <w:br/>
        <w:t>(</w:t>
      </w:r>
      <w:r>
        <w:t>发表于</w:t>
      </w:r>
      <w:r>
        <w:t>2004-5-4 21:41:00)</w:t>
      </w:r>
      <w:r>
        <w:br/>
      </w:r>
      <w:r>
        <w:br/>
      </w:r>
      <w:r>
        <w:rPr>
          <w:noProof/>
        </w:rPr>
        <w:drawing>
          <wp:inline distT="0" distB="0" distL="0" distR="0">
            <wp:extent cx="104775" cy="104775"/>
            <wp:effectExtent l="19050" t="0" r="9525" b="0"/>
            <wp:docPr id="49" name="Picture 49" descr="http://www.vckbase.com/SYS/script/image/d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vckbase.com/SYS/script/image/doc.gif"/>
                    <pic:cNvPicPr>
                      <a:picLocks noChangeAspect="1" noChangeArrowheads="1"/>
                    </pic:cNvPicPr>
                  </pic:nvPicPr>
                  <pic:blipFill>
                    <a:blip r:embed="rId14"/>
                    <a:srcRect/>
                    <a:stretch>
                      <a:fillRect/>
                    </a:stretch>
                  </pic:blipFill>
                  <pic:spPr bwMode="auto">
                    <a:xfrm>
                      <a:off x="0" y="0"/>
                      <a:ext cx="104775" cy="104775"/>
                    </a:xfrm>
                    <a:prstGeom prst="rect">
                      <a:avLst/>
                    </a:prstGeom>
                    <a:noFill/>
                    <a:ln w="9525">
                      <a:noFill/>
                      <a:miter lim="800000"/>
                      <a:headEnd/>
                      <a:tailEnd/>
                    </a:ln>
                  </pic:spPr>
                </pic:pic>
              </a:graphicData>
            </a:graphic>
          </wp:inline>
        </w:drawing>
      </w:r>
      <w:r>
        <w:t>fanged:</w:t>
      </w:r>
      <w:r>
        <w:t>其他的还行，不过建议把刷新改为</w:t>
      </w:r>
      <w:proofErr w:type="spellStart"/>
      <w:r>
        <w:t>pDlg</w:t>
      </w:r>
      <w:proofErr w:type="spellEnd"/>
      <w:r>
        <w:t>-&gt;m_edit1.LineScroll(</w:t>
      </w:r>
      <w:proofErr w:type="spellStart"/>
      <w:r>
        <w:t>pDlg</w:t>
      </w:r>
      <w:proofErr w:type="spellEnd"/>
      <w:r>
        <w:t>-&gt;m_edit1.GetLineCount());</w:t>
      </w:r>
      <w:r>
        <w:br/>
        <w:t>(</w:t>
      </w:r>
      <w:r>
        <w:t>发表于</w:t>
      </w:r>
      <w:r>
        <w:t>2004-7-22 12:06:00)</w:t>
      </w:r>
      <w:r>
        <w:br/>
      </w:r>
      <w:r>
        <w:br/>
      </w:r>
      <w:r>
        <w:rPr>
          <w:noProof/>
        </w:rPr>
        <w:drawing>
          <wp:inline distT="0" distB="0" distL="0" distR="0">
            <wp:extent cx="104775" cy="104775"/>
            <wp:effectExtent l="19050" t="0" r="9525" b="0"/>
            <wp:docPr id="50" name="Picture 50" descr="http://www.vckbase.com/SYS/script/image/d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vckbase.com/SYS/script/image/doc.gif"/>
                    <pic:cNvPicPr>
                      <a:picLocks noChangeAspect="1" noChangeArrowheads="1"/>
                    </pic:cNvPicPr>
                  </pic:nvPicPr>
                  <pic:blipFill>
                    <a:blip r:embed="rId14"/>
                    <a:srcRect/>
                    <a:stretch>
                      <a:fillRect/>
                    </a:stretch>
                  </pic:blipFill>
                  <pic:spPr bwMode="auto">
                    <a:xfrm>
                      <a:off x="0" y="0"/>
                      <a:ext cx="104775" cy="104775"/>
                    </a:xfrm>
                    <a:prstGeom prst="rect">
                      <a:avLst/>
                    </a:prstGeom>
                    <a:noFill/>
                    <a:ln w="9525">
                      <a:noFill/>
                      <a:miter lim="800000"/>
                      <a:headEnd/>
                      <a:tailEnd/>
                    </a:ln>
                  </pic:spPr>
                </pic:pic>
              </a:graphicData>
            </a:graphic>
          </wp:inline>
        </w:drawing>
      </w:r>
      <w:proofErr w:type="spellStart"/>
      <w:r>
        <w:t>robin_fox_nan</w:t>
      </w:r>
      <w:proofErr w:type="spellEnd"/>
      <w:r>
        <w:t>:</w:t>
      </w:r>
      <w:r>
        <w:t>有那么费劲么？真的累死了，其实可以这样做的：</w:t>
      </w:r>
      <w:r>
        <w:br/>
        <w:t>void function()</w:t>
      </w:r>
      <w:r>
        <w:br/>
        <w:t>{</w:t>
      </w:r>
      <w:r>
        <w:br/>
        <w:t>HANDLE   </w:t>
      </w:r>
      <w:proofErr w:type="spellStart"/>
      <w:r>
        <w:t>hSTDINWrite</w:t>
      </w:r>
      <w:proofErr w:type="spellEnd"/>
      <w:r>
        <w:t>, </w:t>
      </w:r>
      <w:proofErr w:type="spellStart"/>
      <w:r>
        <w:t>hSTDINRead</w:t>
      </w:r>
      <w:proofErr w:type="spellEnd"/>
      <w:r>
        <w:t>;       // </w:t>
      </w:r>
      <w:r>
        <w:t>用于重定向子进程输入的句柄</w:t>
      </w:r>
      <w:r>
        <w:t>   </w:t>
      </w:r>
      <w:r>
        <w:br/>
        <w:t>HANDLE   </w:t>
      </w:r>
      <w:proofErr w:type="spellStart"/>
      <w:r>
        <w:t>hSTDOUTWrite</w:t>
      </w:r>
      <w:proofErr w:type="spellEnd"/>
      <w:r>
        <w:t>, </w:t>
      </w:r>
      <w:proofErr w:type="spellStart"/>
      <w:r>
        <w:t>hSTDOUTRead</w:t>
      </w:r>
      <w:proofErr w:type="spellEnd"/>
      <w:r>
        <w:t>;     // </w:t>
      </w:r>
      <w:r>
        <w:t>用于重定向子进程输出的句柄</w:t>
      </w:r>
      <w:r>
        <w:t>   </w:t>
      </w:r>
      <w:r>
        <w:br/>
        <w:t>SECURITY_ATTRIBUTES   </w:t>
      </w:r>
      <w:proofErr w:type="spellStart"/>
      <w:r>
        <w:t>sa</w:t>
      </w:r>
      <w:proofErr w:type="spellEnd"/>
      <w:r>
        <w:t>;   </w:t>
      </w:r>
      <w:r>
        <w:br/>
        <w:t>    </w:t>
      </w:r>
      <w:r>
        <w:br/>
      </w:r>
      <w:proofErr w:type="spellStart"/>
      <w:r>
        <w:t>sa.bInheritHandle</w:t>
      </w:r>
      <w:proofErr w:type="spellEnd"/>
      <w:r>
        <w:t> = TRUE;   </w:t>
      </w:r>
      <w:r>
        <w:br/>
      </w:r>
      <w:proofErr w:type="spellStart"/>
      <w:r>
        <w:t>sa.lpSecurityDescriptor</w:t>
      </w:r>
      <w:proofErr w:type="spellEnd"/>
      <w:r>
        <w:t> = NULL;   </w:t>
      </w:r>
      <w:r>
        <w:br/>
      </w:r>
      <w:proofErr w:type="spellStart"/>
      <w:r>
        <w:t>sa.nLength</w:t>
      </w:r>
      <w:proofErr w:type="spellEnd"/>
      <w:r>
        <w:t> = </w:t>
      </w:r>
      <w:proofErr w:type="spellStart"/>
      <w:r>
        <w:t>sizeof</w:t>
      </w:r>
      <w:proofErr w:type="spellEnd"/>
      <w:r>
        <w:t>(</w:t>
      </w:r>
      <w:proofErr w:type="spellStart"/>
      <w:r>
        <w:t>sa</w:t>
      </w:r>
      <w:proofErr w:type="spellEnd"/>
      <w:r>
        <w:t>);   </w:t>
      </w:r>
      <w:r>
        <w:br/>
      </w:r>
      <w:r>
        <w:br/>
        <w:t>// </w:t>
      </w:r>
      <w:r>
        <w:t>创建子进程输出匿名管道</w:t>
      </w:r>
      <w:r>
        <w:t>   </w:t>
      </w:r>
      <w:r>
        <w:br/>
        <w:t>if( !</w:t>
      </w:r>
      <w:proofErr w:type="spellStart"/>
      <w:r>
        <w:t>CreatePipe</w:t>
      </w:r>
      <w:proofErr w:type="spellEnd"/>
      <w:r>
        <w:t>(&amp;</w:t>
      </w:r>
      <w:proofErr w:type="spellStart"/>
      <w:r>
        <w:t>hSTDOUTRead</w:t>
      </w:r>
      <w:proofErr w:type="spellEnd"/>
      <w:r>
        <w:t>, &amp;</w:t>
      </w:r>
      <w:proofErr w:type="spellStart"/>
      <w:r>
        <w:t>hSTDOUTWrite</w:t>
      </w:r>
      <w:proofErr w:type="spellEnd"/>
      <w:r>
        <w:t>, &amp;</w:t>
      </w:r>
      <w:proofErr w:type="spellStart"/>
      <w:r>
        <w:t>sa</w:t>
      </w:r>
      <w:proofErr w:type="spellEnd"/>
      <w:r>
        <w:t>, 0) )   </w:t>
      </w:r>
      <w:r>
        <w:br/>
        <w:t>{   </w:t>
      </w:r>
      <w:r>
        <w:br/>
      </w:r>
      <w:proofErr w:type="spellStart"/>
      <w:r>
        <w:t>AfxMessageBox</w:t>
      </w:r>
      <w:proofErr w:type="spellEnd"/>
      <w:r>
        <w:t>("Create   STDOUT   pipe   failed");   </w:t>
      </w:r>
      <w:r>
        <w:br/>
        <w:t>return;   </w:t>
      </w:r>
      <w:r>
        <w:br/>
        <w:t>}  </w:t>
      </w:r>
      <w:r>
        <w:br/>
      </w:r>
      <w:r>
        <w:br/>
        <w:t>// </w:t>
      </w:r>
      <w:r>
        <w:t>创建子进程输入匿名管道</w:t>
      </w:r>
      <w:r>
        <w:t>   </w:t>
      </w:r>
      <w:r>
        <w:br/>
        <w:t>if( !</w:t>
      </w:r>
      <w:proofErr w:type="spellStart"/>
      <w:r>
        <w:t>CreatePipe</w:t>
      </w:r>
      <w:proofErr w:type="spellEnd"/>
      <w:r>
        <w:t>(&amp;</w:t>
      </w:r>
      <w:proofErr w:type="spellStart"/>
      <w:r>
        <w:t>hSTDINRead</w:t>
      </w:r>
      <w:proofErr w:type="spellEnd"/>
      <w:r>
        <w:t>, &amp;</w:t>
      </w:r>
      <w:proofErr w:type="spellStart"/>
      <w:r>
        <w:t>hSTDINWrite</w:t>
      </w:r>
      <w:proofErr w:type="spellEnd"/>
      <w:r>
        <w:t>, &amp;</w:t>
      </w:r>
      <w:proofErr w:type="spellStart"/>
      <w:r>
        <w:t>sa</w:t>
      </w:r>
      <w:proofErr w:type="spellEnd"/>
      <w:r>
        <w:t>, 0) )   </w:t>
      </w:r>
      <w:r>
        <w:br/>
        <w:t>{   </w:t>
      </w:r>
      <w:r>
        <w:br/>
      </w:r>
      <w:proofErr w:type="spellStart"/>
      <w:r>
        <w:t>AfxMessageBox</w:t>
      </w:r>
      <w:proofErr w:type="spellEnd"/>
      <w:r>
        <w:t>("Create   STDIN   pipe   failed");   </w:t>
      </w:r>
      <w:r>
        <w:br/>
        <w:t>return;   </w:t>
      </w:r>
      <w:r>
        <w:br/>
        <w:t>}</w:t>
      </w:r>
      <w:r>
        <w:br/>
        <w:t>(</w:t>
      </w:r>
      <w:r>
        <w:t>发表于</w:t>
      </w:r>
      <w:r>
        <w:t>2006-8-27 20:50:00)</w:t>
      </w:r>
      <w:r>
        <w:br/>
      </w:r>
      <w:r>
        <w:br/>
      </w:r>
      <w:r>
        <w:rPr>
          <w:noProof/>
        </w:rPr>
        <w:drawing>
          <wp:inline distT="0" distB="0" distL="0" distR="0">
            <wp:extent cx="104775" cy="104775"/>
            <wp:effectExtent l="19050" t="0" r="9525" b="0"/>
            <wp:docPr id="51" name="Picture 51" descr="http://www.vckbase.com/SYS/script/image/d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vckbase.com/SYS/script/image/doc.gif"/>
                    <pic:cNvPicPr>
                      <a:picLocks noChangeAspect="1" noChangeArrowheads="1"/>
                    </pic:cNvPicPr>
                  </pic:nvPicPr>
                  <pic:blipFill>
                    <a:blip r:embed="rId14"/>
                    <a:srcRect/>
                    <a:stretch>
                      <a:fillRect/>
                    </a:stretch>
                  </pic:blipFill>
                  <pic:spPr bwMode="auto">
                    <a:xfrm>
                      <a:off x="0" y="0"/>
                      <a:ext cx="104775" cy="104775"/>
                    </a:xfrm>
                    <a:prstGeom prst="rect">
                      <a:avLst/>
                    </a:prstGeom>
                    <a:noFill/>
                    <a:ln w="9525">
                      <a:noFill/>
                      <a:miter lim="800000"/>
                      <a:headEnd/>
                      <a:tailEnd/>
                    </a:ln>
                  </pic:spPr>
                </pic:pic>
              </a:graphicData>
            </a:graphic>
          </wp:inline>
        </w:drawing>
      </w:r>
      <w:proofErr w:type="spellStart"/>
      <w:r>
        <w:t>robin_fox_nan</w:t>
      </w:r>
      <w:proofErr w:type="spellEnd"/>
      <w:r>
        <w:t>: PROCESS_INFORMATION  pi;   </w:t>
      </w:r>
      <w:r>
        <w:br/>
      </w:r>
      <w:proofErr w:type="spellStart"/>
      <w:r>
        <w:lastRenderedPageBreak/>
        <w:t>ZeroMemory</w:t>
      </w:r>
      <w:proofErr w:type="spellEnd"/>
      <w:r>
        <w:t>(&amp;pi, </w:t>
      </w:r>
      <w:proofErr w:type="spellStart"/>
      <w:r>
        <w:t>sizeof</w:t>
      </w:r>
      <w:proofErr w:type="spellEnd"/>
      <w:r>
        <w:t>(pi));   </w:t>
      </w:r>
      <w:r>
        <w:br/>
        <w:t>STARTUPINFO  </w:t>
      </w:r>
      <w:proofErr w:type="spellStart"/>
      <w:r>
        <w:t>si</w:t>
      </w:r>
      <w:proofErr w:type="spellEnd"/>
      <w:r>
        <w:t>; </w:t>
      </w:r>
      <w:r>
        <w:br/>
      </w:r>
      <w:proofErr w:type="spellStart"/>
      <w:r>
        <w:t>GetStartupInfo</w:t>
      </w:r>
      <w:proofErr w:type="spellEnd"/>
      <w:r>
        <w:t>(&amp;</w:t>
      </w:r>
      <w:proofErr w:type="spellStart"/>
      <w:r>
        <w:t>si</w:t>
      </w:r>
      <w:proofErr w:type="spellEnd"/>
      <w:r>
        <w:t>);</w:t>
      </w:r>
      <w:r>
        <w:br/>
      </w:r>
      <w:r>
        <w:br/>
      </w:r>
      <w:proofErr w:type="spellStart"/>
      <w:r>
        <w:t>si.cb</w:t>
      </w:r>
      <w:proofErr w:type="spellEnd"/>
      <w:r>
        <w:t> = </w:t>
      </w:r>
      <w:proofErr w:type="spellStart"/>
      <w:r>
        <w:t>sizeof</w:t>
      </w:r>
      <w:proofErr w:type="spellEnd"/>
      <w:r>
        <w:t>(STARTUPINFO);</w:t>
      </w:r>
      <w:r>
        <w:br/>
        <w:t>    si.dwFlags = STARTF_USESTDHANDLES   |   STARTF_USESHOWWINDOW;</w:t>
      </w:r>
      <w:r>
        <w:br/>
      </w:r>
      <w:proofErr w:type="spellStart"/>
      <w:r>
        <w:t>si.wShowWindow</w:t>
      </w:r>
      <w:proofErr w:type="spellEnd"/>
      <w:r>
        <w:t> = SW_HIDE;</w:t>
      </w:r>
      <w:r>
        <w:br/>
      </w:r>
      <w:proofErr w:type="spellStart"/>
      <w:r>
        <w:t>si.hStdInput</w:t>
      </w:r>
      <w:proofErr w:type="spellEnd"/>
      <w:r>
        <w:t>   =   </w:t>
      </w:r>
      <w:proofErr w:type="spellStart"/>
      <w:r>
        <w:t>hSTDINRead</w:t>
      </w:r>
      <w:proofErr w:type="spellEnd"/>
      <w:r>
        <w:t>;      //</w:t>
      </w:r>
      <w:r>
        <w:t>重定向子进程输入</w:t>
      </w:r>
      <w:r>
        <w:t>   </w:t>
      </w:r>
      <w:r>
        <w:br/>
        <w:t>    </w:t>
      </w:r>
      <w:proofErr w:type="spellStart"/>
      <w:r>
        <w:t>si.hStdOutput</w:t>
      </w:r>
      <w:proofErr w:type="spellEnd"/>
      <w:r>
        <w:t>   =   </w:t>
      </w:r>
      <w:proofErr w:type="spellStart"/>
      <w:r>
        <w:t>hSTDOUTWrite</w:t>
      </w:r>
      <w:proofErr w:type="spellEnd"/>
      <w:r>
        <w:t>;   //</w:t>
      </w:r>
      <w:r>
        <w:t>重定向子进程输入</w:t>
      </w:r>
      <w:r>
        <w:t>    </w:t>
      </w:r>
      <w:r>
        <w:br/>
        <w:t>si.hStdError = hSTDOUTWrite; //GetStdHandle( STD_ERROR_HANDLE ); </w:t>
      </w:r>
      <w:r>
        <w:br/>
      </w:r>
      <w:r>
        <w:br/>
        <w:t>char </w:t>
      </w:r>
      <w:proofErr w:type="spellStart"/>
      <w:r>
        <w:t>cmd</w:t>
      </w:r>
      <w:proofErr w:type="spellEnd"/>
      <w:r>
        <w:t>[20] = {0, };</w:t>
      </w:r>
      <w:r>
        <w:br/>
        <w:t>::</w:t>
      </w:r>
      <w:proofErr w:type="spellStart"/>
      <w:r>
        <w:t>strcpy</w:t>
      </w:r>
      <w:proofErr w:type="spellEnd"/>
      <w:r>
        <w:t>(</w:t>
      </w:r>
      <w:proofErr w:type="spellStart"/>
      <w:r>
        <w:t>cmd</w:t>
      </w:r>
      <w:proofErr w:type="spellEnd"/>
      <w:r>
        <w:t>, "c:\\fport.exe");</w:t>
      </w:r>
      <w:r>
        <w:br/>
      </w:r>
      <w:r>
        <w:br/>
        <w:t>if( !::CreateProcess(NULL, cmd, NULL, NULL, TRUE, NORMAL_PRIORITY_CLASS, NULL, NULL, &amp;si, &amp;pi) )   </w:t>
      </w:r>
      <w:r>
        <w:br/>
        <w:t>{   </w:t>
      </w:r>
      <w:r>
        <w:br/>
      </w:r>
      <w:proofErr w:type="spellStart"/>
      <w:r>
        <w:t>int</w:t>
      </w:r>
      <w:proofErr w:type="spellEnd"/>
      <w:r>
        <w:t> </w:t>
      </w:r>
      <w:proofErr w:type="spellStart"/>
      <w:r>
        <w:t>errorNo</w:t>
      </w:r>
      <w:proofErr w:type="spellEnd"/>
      <w:r>
        <w:t> = ::</w:t>
      </w:r>
      <w:proofErr w:type="spellStart"/>
      <w:r>
        <w:t>GetLastError</w:t>
      </w:r>
      <w:proofErr w:type="spellEnd"/>
      <w:r>
        <w:t>();</w:t>
      </w:r>
      <w:r>
        <w:br/>
      </w:r>
      <w:proofErr w:type="spellStart"/>
      <w:r>
        <w:t>AfxMessageBox</w:t>
      </w:r>
      <w:proofErr w:type="spellEnd"/>
      <w:r>
        <w:t>("create process failed");   </w:t>
      </w:r>
      <w:r>
        <w:br/>
        <w:t>return;   </w:t>
      </w:r>
      <w:r>
        <w:br/>
        <w:t>}</w:t>
      </w:r>
      <w:r>
        <w:br/>
      </w:r>
      <w:r>
        <w:br/>
      </w:r>
      <w:r>
        <w:br/>
        <w:t>(</w:t>
      </w:r>
      <w:r>
        <w:t>发表于</w:t>
      </w:r>
      <w:r>
        <w:t>2006-8-27 20:51:00)</w:t>
      </w:r>
      <w:r>
        <w:br/>
      </w:r>
      <w:r>
        <w:br/>
      </w:r>
      <w:r>
        <w:rPr>
          <w:noProof/>
        </w:rPr>
        <w:drawing>
          <wp:inline distT="0" distB="0" distL="0" distR="0">
            <wp:extent cx="104775" cy="104775"/>
            <wp:effectExtent l="19050" t="0" r="9525" b="0"/>
            <wp:docPr id="52" name="Picture 52" descr="http://www.vckbase.com/SYS/script/image/d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vckbase.com/SYS/script/image/doc.gif"/>
                    <pic:cNvPicPr>
                      <a:picLocks noChangeAspect="1" noChangeArrowheads="1"/>
                    </pic:cNvPicPr>
                  </pic:nvPicPr>
                  <pic:blipFill>
                    <a:blip r:embed="rId14"/>
                    <a:srcRect/>
                    <a:stretch>
                      <a:fillRect/>
                    </a:stretch>
                  </pic:blipFill>
                  <pic:spPr bwMode="auto">
                    <a:xfrm>
                      <a:off x="0" y="0"/>
                      <a:ext cx="104775" cy="104775"/>
                    </a:xfrm>
                    <a:prstGeom prst="rect">
                      <a:avLst/>
                    </a:prstGeom>
                    <a:noFill/>
                    <a:ln w="9525">
                      <a:noFill/>
                      <a:miter lim="800000"/>
                      <a:headEnd/>
                      <a:tailEnd/>
                    </a:ln>
                  </pic:spPr>
                </pic:pic>
              </a:graphicData>
            </a:graphic>
          </wp:inline>
        </w:drawing>
      </w:r>
      <w:proofErr w:type="spellStart"/>
      <w:r>
        <w:t>robin_fox_nan</w:t>
      </w:r>
      <w:proofErr w:type="spellEnd"/>
      <w:r>
        <w:t>:::</w:t>
      </w:r>
      <w:proofErr w:type="spellStart"/>
      <w:r>
        <w:t>CloseHandle</w:t>
      </w:r>
      <w:proofErr w:type="spellEnd"/>
      <w:r>
        <w:t>(</w:t>
      </w:r>
      <w:proofErr w:type="spellStart"/>
      <w:r>
        <w:t>hSTDOUTWrite</w:t>
      </w:r>
      <w:proofErr w:type="spellEnd"/>
      <w:r>
        <w:t>);   </w:t>
      </w:r>
      <w:r>
        <w:br/>
        <w:t>::</w:t>
      </w:r>
      <w:proofErr w:type="spellStart"/>
      <w:r>
        <w:t>CloseHandle</w:t>
      </w:r>
      <w:proofErr w:type="spellEnd"/>
      <w:r>
        <w:t>(</w:t>
      </w:r>
      <w:proofErr w:type="spellStart"/>
      <w:r>
        <w:t>hSTDINRead</w:t>
      </w:r>
      <w:proofErr w:type="spellEnd"/>
      <w:r>
        <w:t>);</w:t>
      </w:r>
      <w:r>
        <w:br/>
      </w:r>
      <w:r>
        <w:br/>
        <w:t>char </w:t>
      </w:r>
      <w:proofErr w:type="spellStart"/>
      <w:r>
        <w:t>strData</w:t>
      </w:r>
      <w:proofErr w:type="spellEnd"/>
      <w:r>
        <w:t>[1024] = {0, };</w:t>
      </w:r>
      <w:r>
        <w:br/>
        <w:t>DWORD </w:t>
      </w:r>
      <w:proofErr w:type="spellStart"/>
      <w:r>
        <w:t>dwBytes</w:t>
      </w:r>
      <w:proofErr w:type="spellEnd"/>
      <w:r>
        <w:t>;</w:t>
      </w:r>
      <w:r>
        <w:br/>
        <w:t>while(::ReadFile(hSTDOUTRead, strData, sizeof(strData), &amp;dwBytes, NULL))</w:t>
      </w:r>
      <w:r>
        <w:br/>
        <w:t>{   </w:t>
      </w:r>
      <w:r>
        <w:br/>
      </w:r>
      <w:proofErr w:type="spellStart"/>
      <w:r>
        <w:t>strData</w:t>
      </w:r>
      <w:proofErr w:type="spellEnd"/>
      <w:r>
        <w:t>[</w:t>
      </w:r>
      <w:proofErr w:type="spellStart"/>
      <w:r>
        <w:t>dwBytes</w:t>
      </w:r>
      <w:proofErr w:type="spellEnd"/>
      <w:r>
        <w:t>] = '\0';</w:t>
      </w:r>
      <w:r>
        <w:br/>
      </w:r>
      <w:proofErr w:type="spellStart"/>
      <w:r>
        <w:t>SetMessage</w:t>
      </w:r>
      <w:proofErr w:type="spellEnd"/>
      <w:r>
        <w:t>(</w:t>
      </w:r>
      <w:proofErr w:type="spellStart"/>
      <w:r>
        <w:t>strData</w:t>
      </w:r>
      <w:proofErr w:type="spellEnd"/>
      <w:r>
        <w:t>);</w:t>
      </w:r>
      <w:r>
        <w:br/>
        <w:t>}   </w:t>
      </w:r>
      <w:r>
        <w:br/>
      </w:r>
      <w:r>
        <w:br/>
        <w:t>::</w:t>
      </w:r>
      <w:proofErr w:type="spellStart"/>
      <w:r>
        <w:t>WaitForSingleObject</w:t>
      </w:r>
      <w:proofErr w:type="spellEnd"/>
      <w:r>
        <w:t>(</w:t>
      </w:r>
      <w:proofErr w:type="spellStart"/>
      <w:r>
        <w:t>pi.hProcess</w:t>
      </w:r>
      <w:proofErr w:type="spellEnd"/>
      <w:r>
        <w:t>, INFINITE);   </w:t>
      </w:r>
      <w:r>
        <w:br/>
        <w:t>::</w:t>
      </w:r>
      <w:proofErr w:type="spellStart"/>
      <w:r>
        <w:t>CloseHandle</w:t>
      </w:r>
      <w:proofErr w:type="spellEnd"/>
      <w:r>
        <w:t>(</w:t>
      </w:r>
      <w:proofErr w:type="spellStart"/>
      <w:r>
        <w:t>hSTDOUTRead</w:t>
      </w:r>
      <w:proofErr w:type="spellEnd"/>
      <w:r>
        <w:t>);   </w:t>
      </w:r>
      <w:r>
        <w:br/>
        <w:t>::</w:t>
      </w:r>
      <w:proofErr w:type="spellStart"/>
      <w:r>
        <w:t>CloseHandle</w:t>
      </w:r>
      <w:proofErr w:type="spellEnd"/>
      <w:r>
        <w:t>(</w:t>
      </w:r>
      <w:proofErr w:type="spellStart"/>
      <w:r>
        <w:t>hSTDINWrite</w:t>
      </w:r>
      <w:proofErr w:type="spellEnd"/>
      <w:r>
        <w:t>);   </w:t>
      </w:r>
      <w:r>
        <w:br/>
        <w:t>::</w:t>
      </w:r>
      <w:proofErr w:type="spellStart"/>
      <w:r>
        <w:t>CloseHandle</w:t>
      </w:r>
      <w:proofErr w:type="spellEnd"/>
      <w:r>
        <w:t>(</w:t>
      </w:r>
      <w:proofErr w:type="spellStart"/>
      <w:r>
        <w:t>pi.hProcess</w:t>
      </w:r>
      <w:proofErr w:type="spellEnd"/>
      <w:r>
        <w:t>);   </w:t>
      </w:r>
      <w:r>
        <w:br/>
        <w:t>::</w:t>
      </w:r>
      <w:proofErr w:type="spellStart"/>
      <w:r>
        <w:t>CloseHandle</w:t>
      </w:r>
      <w:proofErr w:type="spellEnd"/>
      <w:r>
        <w:t>(</w:t>
      </w:r>
      <w:proofErr w:type="spellStart"/>
      <w:r>
        <w:t>pi.hThread</w:t>
      </w:r>
      <w:proofErr w:type="spellEnd"/>
      <w:r>
        <w:t>);  </w:t>
      </w:r>
      <w:r>
        <w:br/>
      </w:r>
      <w:r>
        <w:lastRenderedPageBreak/>
        <w:t>}// end of function</w:t>
      </w:r>
      <w:r>
        <w:br/>
        <w:t>(</w:t>
      </w:r>
      <w:r>
        <w:t>发表于</w:t>
      </w:r>
      <w:r>
        <w:t>2006-8-27 20:52:00)</w:t>
      </w:r>
      <w:r>
        <w:br/>
      </w:r>
      <w:r>
        <w:br/>
      </w:r>
      <w:r>
        <w:rPr>
          <w:noProof/>
        </w:rPr>
        <w:drawing>
          <wp:inline distT="0" distB="0" distL="0" distR="0">
            <wp:extent cx="104775" cy="104775"/>
            <wp:effectExtent l="19050" t="0" r="9525" b="0"/>
            <wp:docPr id="53" name="Picture 53" descr="http://www.vckbase.com/SYS/script/image/d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vckbase.com/SYS/script/image/doc.gif"/>
                    <pic:cNvPicPr>
                      <a:picLocks noChangeAspect="1" noChangeArrowheads="1"/>
                    </pic:cNvPicPr>
                  </pic:nvPicPr>
                  <pic:blipFill>
                    <a:blip r:embed="rId14"/>
                    <a:srcRect/>
                    <a:stretch>
                      <a:fillRect/>
                    </a:stretch>
                  </pic:blipFill>
                  <pic:spPr bwMode="auto">
                    <a:xfrm>
                      <a:off x="0" y="0"/>
                      <a:ext cx="104775" cy="104775"/>
                    </a:xfrm>
                    <a:prstGeom prst="rect">
                      <a:avLst/>
                    </a:prstGeom>
                    <a:noFill/>
                    <a:ln w="9525">
                      <a:noFill/>
                      <a:miter lim="800000"/>
                      <a:headEnd/>
                      <a:tailEnd/>
                    </a:ln>
                  </pic:spPr>
                </pic:pic>
              </a:graphicData>
            </a:graphic>
          </wp:inline>
        </w:drawing>
      </w:r>
      <w:proofErr w:type="spellStart"/>
      <w:r>
        <w:t>flyingxu:http</w:t>
      </w:r>
      <w:proofErr w:type="spellEnd"/>
      <w:r>
        <w:t>://www.contextfree.net/wangyg/b/tech/myide.html</w:t>
      </w:r>
      <w:r>
        <w:br/>
      </w:r>
      <w:r>
        <w:t>补充：相反方向的信息传递</w:t>
      </w:r>
      <w:r>
        <w:br/>
        <w:t>(</w:t>
      </w:r>
      <w:r>
        <w:t>发表于</w:t>
      </w:r>
      <w:r>
        <w:t>2006-9-15 15:35:00)</w:t>
      </w:r>
      <w:r>
        <w:br/>
      </w:r>
      <w:r>
        <w:br/>
        <w:t>..........................................................................</w:t>
      </w:r>
    </w:p>
    <w:sectPr w:rsidR="00524B37" w:rsidSect="00524B37">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204178"/>
    <w:rsid w:val="00204178"/>
    <w:rsid w:val="00524B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B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41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4178"/>
    <w:rPr>
      <w:b/>
      <w:bCs/>
    </w:rPr>
  </w:style>
  <w:style w:type="character" w:styleId="Hyperlink">
    <w:name w:val="Hyperlink"/>
    <w:basedOn w:val="DefaultParagraphFont"/>
    <w:uiPriority w:val="99"/>
    <w:semiHidden/>
    <w:unhideWhenUsed/>
    <w:rsid w:val="00204178"/>
    <w:rPr>
      <w:color w:val="0000FF"/>
      <w:u w:val="single"/>
    </w:rPr>
  </w:style>
  <w:style w:type="paragraph" w:styleId="HTMLPreformatted">
    <w:name w:val="HTML Preformatted"/>
    <w:basedOn w:val="Normal"/>
    <w:link w:val="HTMLPreformattedChar"/>
    <w:uiPriority w:val="99"/>
    <w:semiHidden/>
    <w:unhideWhenUsed/>
    <w:rsid w:val="0020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4178"/>
    <w:rPr>
      <w:rFonts w:ascii="Courier New" w:eastAsia="Times New Roman" w:hAnsi="Courier New" w:cs="Courier New"/>
      <w:sz w:val="20"/>
      <w:szCs w:val="20"/>
    </w:rPr>
  </w:style>
  <w:style w:type="character" w:customStyle="1" w:styleId="small">
    <w:name w:val="small"/>
    <w:basedOn w:val="DefaultParagraphFont"/>
    <w:rsid w:val="00204178"/>
  </w:style>
  <w:style w:type="paragraph" w:styleId="BalloonText">
    <w:name w:val="Balloon Text"/>
    <w:basedOn w:val="Normal"/>
    <w:link w:val="BalloonTextChar"/>
    <w:uiPriority w:val="99"/>
    <w:semiHidden/>
    <w:unhideWhenUsed/>
    <w:rsid w:val="002041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1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1219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vckbase.com/SYS/script/viewcomment.asp?gclsid=100&amp;itemid=1097" TargetMode="External"/><Relationship Id="rId13" Type="http://schemas.openxmlformats.org/officeDocument/2006/relationships/hyperlink" Target="javascript:window.print();" TargetMode="Externa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hyperlink" Target="http://www.vckbase.com/SYS/script/writemail.asp?gclsid=100&amp;itemid=1097&amp;title=%b1%e0%d0%b4%d7%d4%bc%ba%b5%c4IDE"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hyperlink" Target="http://www.vckbase.com/SYS/script/viewcomment.asp?gclsid=100&amp;itemid=1097" TargetMode="External"/><Relationship Id="rId5" Type="http://schemas.openxmlformats.org/officeDocument/2006/relationships/image" Target="media/image2.gif"/><Relationship Id="rId15" Type="http://schemas.openxmlformats.org/officeDocument/2006/relationships/hyperlink" Target="http://www.vckbase.com/SYS/script/viewcomment.asp?gclsid=100&amp;itemid=1097" TargetMode="External"/><Relationship Id="rId10" Type="http://schemas.openxmlformats.org/officeDocument/2006/relationships/image" Target="media/image5.gif"/><Relationship Id="rId4" Type="http://schemas.openxmlformats.org/officeDocument/2006/relationships/image" Target="media/image1.gif"/><Relationship Id="rId9" Type="http://schemas.openxmlformats.org/officeDocument/2006/relationships/hyperlink" Target="http://www.vckbase.com/support/contribute.html" TargetMode="External"/><Relationship Id="rId14"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1960</Words>
  <Characters>11172</Characters>
  <Application>Microsoft Office Word</Application>
  <DocSecurity>0</DocSecurity>
  <Lines>93</Lines>
  <Paragraphs>26</Paragraphs>
  <ScaleCrop>false</ScaleCrop>
  <Company>Business Objects</Company>
  <LinksUpToDate>false</LinksUpToDate>
  <CharactersWithSpaces>13106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Shi</dc:creator>
  <cp:keywords/>
  <dc:description/>
  <cp:lastModifiedBy>Roy Shi</cp:lastModifiedBy>
  <cp:revision>1</cp:revision>
  <dcterms:created xsi:type="dcterms:W3CDTF">2009-06-12T03:03:00Z</dcterms:created>
  <dcterms:modified xsi:type="dcterms:W3CDTF">2009-06-12T03:03:00Z</dcterms:modified>
</cp:coreProperties>
</file>